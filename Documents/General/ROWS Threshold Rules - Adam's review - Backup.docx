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A69C7" w14:textId="46273253" w:rsidR="00447CAA" w:rsidRDefault="00447CAA" w:rsidP="00E55F09">
      <w:pPr>
        <w:rPr>
          <w:b/>
          <w:u w:val="single"/>
        </w:rPr>
      </w:pPr>
    </w:p>
    <w:p w14:paraId="3BF268E6" w14:textId="68AFB124" w:rsidR="000D3930" w:rsidRDefault="000D3930" w:rsidP="000D3930">
      <w:pPr>
        <w:rPr>
          <w:b/>
          <w:u w:val="single"/>
        </w:rPr>
      </w:pPr>
      <w:r>
        <w:rPr>
          <w:b/>
          <w:u w:val="single"/>
        </w:rPr>
        <w:t>Reach 1:</w:t>
      </w:r>
      <w:r w:rsidRPr="0087599A">
        <w:rPr>
          <w:b/>
          <w:u w:val="single"/>
        </w:rPr>
        <w:t xml:space="preserve"> </w:t>
      </w:r>
      <w:r>
        <w:rPr>
          <w:b/>
          <w:u w:val="single"/>
        </w:rPr>
        <w:t>Upstream of Hume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13"/>
        <w:gridCol w:w="696"/>
        <w:gridCol w:w="2127"/>
        <w:gridCol w:w="708"/>
        <w:gridCol w:w="1730"/>
        <w:gridCol w:w="1389"/>
      </w:tblGrid>
      <w:tr w:rsidR="000D3930" w:rsidRPr="00437A02" w14:paraId="2493461E" w14:textId="77777777" w:rsidTr="000D3930">
        <w:trPr>
          <w:cantSplit/>
          <w:trHeight w:val="1266"/>
        </w:trPr>
        <w:tc>
          <w:tcPr>
            <w:tcW w:w="1419" w:type="dxa"/>
            <w:shd w:val="clear" w:color="auto" w:fill="000000" w:themeFill="text1"/>
            <w:textDirection w:val="btLr"/>
          </w:tcPr>
          <w:p w14:paraId="457E2844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13" w:type="dxa"/>
            <w:shd w:val="clear" w:color="auto" w:fill="000000" w:themeFill="text1"/>
            <w:textDirection w:val="btLr"/>
          </w:tcPr>
          <w:p w14:paraId="13DB91A5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696" w:type="dxa"/>
            <w:shd w:val="clear" w:color="auto" w:fill="000000" w:themeFill="text1"/>
            <w:textDirection w:val="btLr"/>
          </w:tcPr>
          <w:p w14:paraId="696F31B8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69D34452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68F0EDE1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30" w:type="dxa"/>
            <w:shd w:val="clear" w:color="auto" w:fill="000000" w:themeFill="text1"/>
            <w:textDirection w:val="btLr"/>
          </w:tcPr>
          <w:p w14:paraId="7DE2C6BF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 Column</w:t>
            </w:r>
          </w:p>
        </w:tc>
        <w:tc>
          <w:tcPr>
            <w:tcW w:w="1389" w:type="dxa"/>
            <w:shd w:val="clear" w:color="auto" w:fill="000000" w:themeFill="text1"/>
            <w:textDirection w:val="btLr"/>
          </w:tcPr>
          <w:p w14:paraId="7FEF90CF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0D3930" w:rsidRPr="00437A02" w14:paraId="499FB01C" w14:textId="77777777" w:rsidTr="000D3930">
        <w:tc>
          <w:tcPr>
            <w:tcW w:w="1419" w:type="dxa"/>
            <w:vMerge w:val="restart"/>
          </w:tcPr>
          <w:p w14:paraId="40F5BC8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401224A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2E4F23E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Dartmouth storage</w:t>
            </w:r>
          </w:p>
        </w:tc>
        <w:tc>
          <w:tcPr>
            <w:tcW w:w="696" w:type="dxa"/>
            <w:vMerge w:val="restart"/>
          </w:tcPr>
          <w:p w14:paraId="2D21DF2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77A29B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484.78 m Month = April, May or June</w:t>
            </w:r>
          </w:p>
        </w:tc>
        <w:tc>
          <w:tcPr>
            <w:tcW w:w="708" w:type="dxa"/>
            <w:shd w:val="clear" w:color="auto" w:fill="auto"/>
          </w:tcPr>
          <w:p w14:paraId="749F2FD0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19FA32B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RO_H_SOFT_1</w:t>
            </w:r>
          </w:p>
        </w:tc>
        <w:tc>
          <w:tcPr>
            <w:tcW w:w="1389" w:type="dxa"/>
          </w:tcPr>
          <w:p w14:paraId="2E77EBD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484.78</w:t>
            </w:r>
          </w:p>
        </w:tc>
      </w:tr>
      <w:tr w:rsidR="000D3930" w:rsidRPr="00437A02" w14:paraId="71D55F56" w14:textId="77777777" w:rsidTr="000D3930">
        <w:tc>
          <w:tcPr>
            <w:tcW w:w="1419" w:type="dxa"/>
            <w:vMerge/>
          </w:tcPr>
          <w:p w14:paraId="0E33F891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AD396B5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2499B43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7CD61667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484.93 m Month = July</w:t>
            </w:r>
          </w:p>
        </w:tc>
        <w:tc>
          <w:tcPr>
            <w:tcW w:w="708" w:type="dxa"/>
            <w:shd w:val="clear" w:color="auto" w:fill="auto"/>
          </w:tcPr>
          <w:p w14:paraId="3C266F0B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297EDC21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RO_H_SOFT_2</w:t>
            </w:r>
          </w:p>
        </w:tc>
        <w:tc>
          <w:tcPr>
            <w:tcW w:w="1389" w:type="dxa"/>
          </w:tcPr>
          <w:p w14:paraId="02CF9D62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484.93</w:t>
            </w:r>
          </w:p>
        </w:tc>
      </w:tr>
      <w:tr w:rsidR="000D3930" w:rsidRPr="00437A02" w14:paraId="7EAF32F1" w14:textId="77777777" w:rsidTr="000D3930">
        <w:tc>
          <w:tcPr>
            <w:tcW w:w="1419" w:type="dxa"/>
            <w:vMerge/>
          </w:tcPr>
          <w:p w14:paraId="21B762E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35AF23F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30C0DB1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2075F8A0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485.39 m</w:t>
            </w:r>
          </w:p>
        </w:tc>
        <w:tc>
          <w:tcPr>
            <w:tcW w:w="708" w:type="dxa"/>
            <w:shd w:val="clear" w:color="auto" w:fill="auto"/>
          </w:tcPr>
          <w:p w14:paraId="68CFC3E0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059A599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RO_H_SOFT_3</w:t>
            </w:r>
          </w:p>
        </w:tc>
        <w:tc>
          <w:tcPr>
            <w:tcW w:w="1389" w:type="dxa"/>
          </w:tcPr>
          <w:p w14:paraId="0D6BE14E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485.39</w:t>
            </w:r>
          </w:p>
        </w:tc>
      </w:tr>
      <w:tr w:rsidR="000D3930" w:rsidRPr="00437A02" w14:paraId="7DFF2275" w14:textId="77777777" w:rsidTr="000D3930">
        <w:tc>
          <w:tcPr>
            <w:tcW w:w="1419" w:type="dxa"/>
            <w:vMerge/>
          </w:tcPr>
          <w:p w14:paraId="22423DF1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24EF9BA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0ACF30B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98D5FCF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486.0 m</w:t>
            </w:r>
          </w:p>
        </w:tc>
        <w:tc>
          <w:tcPr>
            <w:tcW w:w="708" w:type="dxa"/>
            <w:shd w:val="clear" w:color="auto" w:fill="auto"/>
          </w:tcPr>
          <w:p w14:paraId="4FA154ED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30" w:type="dxa"/>
          </w:tcPr>
          <w:p w14:paraId="7B43E1EF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RO_H_FSL</w:t>
            </w:r>
          </w:p>
        </w:tc>
        <w:tc>
          <w:tcPr>
            <w:tcW w:w="1389" w:type="dxa"/>
          </w:tcPr>
          <w:p w14:paraId="763F85DB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486</w:t>
            </w:r>
          </w:p>
        </w:tc>
      </w:tr>
      <w:tr w:rsidR="000D3930" w:rsidRPr="00437A02" w14:paraId="0852DED2" w14:textId="77777777" w:rsidTr="000D3930">
        <w:tc>
          <w:tcPr>
            <w:tcW w:w="1419" w:type="dxa"/>
            <w:vMerge/>
          </w:tcPr>
          <w:p w14:paraId="3FD9E51B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  <w:shd w:val="clear" w:color="auto" w:fill="auto"/>
          </w:tcPr>
          <w:p w14:paraId="2537075D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Dartmouth airspace</w:t>
            </w:r>
          </w:p>
        </w:tc>
        <w:tc>
          <w:tcPr>
            <w:tcW w:w="696" w:type="dxa"/>
            <w:vMerge w:val="restart"/>
          </w:tcPr>
          <w:p w14:paraId="4B224A5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7D8B818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3756381 &lt; V &lt; 3817439 ML</w:t>
            </w:r>
          </w:p>
        </w:tc>
        <w:tc>
          <w:tcPr>
            <w:tcW w:w="708" w:type="dxa"/>
            <w:shd w:val="clear" w:color="auto" w:fill="auto"/>
          </w:tcPr>
          <w:p w14:paraId="6BF4737A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1BFEF6F3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  <w:r w:rsidRPr="00437A02">
              <w:rPr>
                <w:sz w:val="20"/>
                <w:szCs w:val="20"/>
              </w:rPr>
              <w:t>RO_H_SOFT_1</w:t>
            </w:r>
          </w:p>
        </w:tc>
        <w:tc>
          <w:tcPr>
            <w:tcW w:w="1389" w:type="dxa"/>
          </w:tcPr>
          <w:p w14:paraId="1F5483D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3756381</w:t>
            </w:r>
          </w:p>
        </w:tc>
      </w:tr>
      <w:tr w:rsidR="000D3930" w:rsidRPr="00437A02" w14:paraId="66373DBD" w14:textId="77777777" w:rsidTr="000D3930">
        <w:tc>
          <w:tcPr>
            <w:tcW w:w="1419" w:type="dxa"/>
            <w:vMerge/>
          </w:tcPr>
          <w:p w14:paraId="6E3AE099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3C74444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696" w:type="dxa"/>
            <w:vMerge/>
          </w:tcPr>
          <w:p w14:paraId="6E92DA1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2C67C9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 3817440 ML</w:t>
            </w:r>
          </w:p>
        </w:tc>
        <w:tc>
          <w:tcPr>
            <w:tcW w:w="708" w:type="dxa"/>
            <w:shd w:val="clear" w:color="auto" w:fill="auto"/>
          </w:tcPr>
          <w:p w14:paraId="63A5FEEC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723196A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RO_V_HARD_1</w:t>
            </w:r>
          </w:p>
        </w:tc>
        <w:tc>
          <w:tcPr>
            <w:tcW w:w="1389" w:type="dxa"/>
          </w:tcPr>
          <w:p w14:paraId="736E36BF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3817440</w:t>
            </w:r>
          </w:p>
        </w:tc>
      </w:tr>
      <w:tr w:rsidR="000D3930" w:rsidRPr="00437A02" w14:paraId="010860E9" w14:textId="77777777" w:rsidTr="000D3930">
        <w:trPr>
          <w:trHeight w:val="539"/>
        </w:trPr>
        <w:tc>
          <w:tcPr>
            <w:tcW w:w="1419" w:type="dxa"/>
          </w:tcPr>
          <w:p w14:paraId="70485B57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401204A</w:t>
            </w:r>
          </w:p>
        </w:tc>
        <w:tc>
          <w:tcPr>
            <w:tcW w:w="1713" w:type="dxa"/>
            <w:shd w:val="clear" w:color="auto" w:fill="auto"/>
          </w:tcPr>
          <w:p w14:paraId="22E51716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Mitta Mitta River @ Tallandoon</w:t>
            </w:r>
          </w:p>
        </w:tc>
        <w:tc>
          <w:tcPr>
            <w:tcW w:w="696" w:type="dxa"/>
          </w:tcPr>
          <w:p w14:paraId="49B371D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42356EB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3.4 m</w:t>
            </w:r>
          </w:p>
        </w:tc>
        <w:tc>
          <w:tcPr>
            <w:tcW w:w="708" w:type="dxa"/>
            <w:shd w:val="clear" w:color="auto" w:fill="auto"/>
          </w:tcPr>
          <w:p w14:paraId="5ACA3AFA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1B457F36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389" w:type="dxa"/>
          </w:tcPr>
          <w:p w14:paraId="542DEDCB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3.4</w:t>
            </w:r>
          </w:p>
        </w:tc>
      </w:tr>
      <w:tr w:rsidR="000D3930" w:rsidRPr="00437A02" w14:paraId="75542E49" w14:textId="77777777" w:rsidTr="000D3930">
        <w:trPr>
          <w:trHeight w:val="539"/>
        </w:trPr>
        <w:tc>
          <w:tcPr>
            <w:tcW w:w="1419" w:type="dxa"/>
            <w:vMerge w:val="restart"/>
          </w:tcPr>
          <w:p w14:paraId="397A8E28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401211A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2DAC614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Mitta Mitta River @ </w:t>
            </w:r>
            <w:proofErr w:type="spellStart"/>
            <w:r w:rsidRPr="00437A02">
              <w:rPr>
                <w:sz w:val="20"/>
                <w:szCs w:val="20"/>
              </w:rPr>
              <w:t>Colemans</w:t>
            </w:r>
            <w:proofErr w:type="spellEnd"/>
          </w:p>
        </w:tc>
        <w:tc>
          <w:tcPr>
            <w:tcW w:w="696" w:type="dxa"/>
            <w:vMerge w:val="restart"/>
          </w:tcPr>
          <w:p w14:paraId="491C064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5329C1CF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When H &gt; 1.75 m, ΔH (rate of fall) &gt; 20 mm/hour</w:t>
            </w:r>
          </w:p>
          <w:p w14:paraId="03FD113F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1E8B58B5" w14:textId="7312ED45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commentRangeStart w:id="0"/>
            <w:del w:id="1" w:author="Author">
              <w:r w:rsidRPr="00437A02" w:rsidDel="00E05014">
                <w:rPr>
                  <w:sz w:val="20"/>
                  <w:szCs w:val="20"/>
                </w:rPr>
                <w:delText>Soft</w:delText>
              </w:r>
            </w:del>
            <w:ins w:id="2" w:author="Author">
              <w:r w:rsidR="00E05014">
                <w:rPr>
                  <w:sz w:val="20"/>
                  <w:szCs w:val="20"/>
                </w:rPr>
                <w:t>Hard</w:t>
              </w:r>
            </w:ins>
            <w:commentRangeEnd w:id="0"/>
            <w:r w:rsidR="00D35988">
              <w:rPr>
                <w:rStyle w:val="CommentReference"/>
              </w:rPr>
              <w:commentReference w:id="0"/>
            </w:r>
          </w:p>
        </w:tc>
        <w:tc>
          <w:tcPr>
            <w:tcW w:w="1730" w:type="dxa"/>
          </w:tcPr>
          <w:p w14:paraId="62D6E1C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SO_dH_SOFT_1</w:t>
            </w:r>
          </w:p>
        </w:tc>
        <w:tc>
          <w:tcPr>
            <w:tcW w:w="1389" w:type="dxa"/>
          </w:tcPr>
          <w:p w14:paraId="68A0A12D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 mm</w:t>
            </w:r>
          </w:p>
        </w:tc>
      </w:tr>
      <w:tr w:rsidR="000D3930" w:rsidRPr="00437A02" w14:paraId="19816D4D" w14:textId="77777777" w:rsidTr="000D3930">
        <w:trPr>
          <w:trHeight w:val="539"/>
        </w:trPr>
        <w:tc>
          <w:tcPr>
            <w:tcW w:w="1419" w:type="dxa"/>
            <w:vMerge/>
          </w:tcPr>
          <w:p w14:paraId="398098C9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723103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58CEF955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7402964" w14:textId="29371C68" w:rsidR="000D3930" w:rsidRPr="00437A02" w:rsidRDefault="003925B8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ins w:id="3" w:author="Author">
              <w:r w:rsidRPr="00437A02">
                <w:rPr>
                  <w:rFonts w:asciiTheme="minorHAnsi" w:hAnsiTheme="minorHAnsi" w:cstheme="minorBidi"/>
                  <w:color w:val="auto"/>
                  <w:sz w:val="20"/>
                  <w:szCs w:val="20"/>
                </w:rPr>
                <w:t xml:space="preserve">When H </w:t>
              </w:r>
              <w:r>
                <w:rPr>
                  <w:rFonts w:asciiTheme="minorHAnsi" w:hAnsiTheme="minorHAnsi" w:cstheme="minorBidi"/>
                  <w:color w:val="auto"/>
                  <w:sz w:val="20"/>
                  <w:szCs w:val="20"/>
                </w:rPr>
                <w:t>&lt;=</w:t>
              </w:r>
              <w:r w:rsidRPr="00437A02">
                <w:rPr>
                  <w:rFonts w:asciiTheme="minorHAnsi" w:hAnsiTheme="minorHAnsi" w:cstheme="minorBidi"/>
                  <w:color w:val="auto"/>
                  <w:sz w:val="20"/>
                  <w:szCs w:val="20"/>
                </w:rPr>
                <w:t xml:space="preserve"> 1.75 m</w:t>
              </w:r>
              <w:r>
                <w:rPr>
                  <w:rFonts w:asciiTheme="minorHAnsi" w:hAnsiTheme="minorHAnsi" w:cstheme="minorBidi"/>
                  <w:color w:val="auto"/>
                  <w:sz w:val="20"/>
                  <w:szCs w:val="20"/>
                </w:rPr>
                <w:t>,</w:t>
              </w:r>
              <w:r w:rsidRPr="00437A02">
                <w:rPr>
                  <w:rFonts w:asciiTheme="minorHAnsi" w:hAnsiTheme="minorHAnsi" w:cstheme="minorBidi"/>
                  <w:color w:val="auto"/>
                  <w:sz w:val="20"/>
                  <w:szCs w:val="20"/>
                </w:rPr>
                <w:t xml:space="preserve"> </w:t>
              </w:r>
            </w:ins>
            <w:r w:rsidR="000D3930"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ΔH (rate of fall) &gt; 60 mm/hour</w:t>
            </w:r>
          </w:p>
          <w:p w14:paraId="1380B04E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4AF8650B" w14:textId="1FD6B417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ins w:id="4" w:author="Author">
              <w:r>
                <w:rPr>
                  <w:sz w:val="20"/>
                  <w:szCs w:val="20"/>
                </w:rPr>
                <w:t>Hard</w:t>
              </w:r>
            </w:ins>
            <w:del w:id="5" w:author="Author">
              <w:r w:rsidR="000D3930" w:rsidRPr="00437A02" w:rsidDel="00E05014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30" w:type="dxa"/>
          </w:tcPr>
          <w:p w14:paraId="3649467E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SO_dH_SOFT_2</w:t>
            </w:r>
          </w:p>
        </w:tc>
        <w:tc>
          <w:tcPr>
            <w:tcW w:w="1389" w:type="dxa"/>
          </w:tcPr>
          <w:p w14:paraId="34220E0A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60 mm</w:t>
            </w:r>
          </w:p>
        </w:tc>
      </w:tr>
      <w:tr w:rsidR="000D3930" w:rsidRPr="00437A02" w14:paraId="0AF4B3E2" w14:textId="77777777" w:rsidTr="000D3930">
        <w:trPr>
          <w:trHeight w:val="539"/>
        </w:trPr>
        <w:tc>
          <w:tcPr>
            <w:tcW w:w="1419" w:type="dxa"/>
            <w:vMerge/>
          </w:tcPr>
          <w:p w14:paraId="154AEA62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60E690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1E0DB16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A4199DB" w14:textId="424985AB" w:rsidR="000D3930" w:rsidRPr="00437A02" w:rsidRDefault="003925B8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ins w:id="6" w:author="Author">
              <w:r w:rsidRPr="00437A02">
                <w:rPr>
                  <w:rFonts w:asciiTheme="minorHAnsi" w:hAnsiTheme="minorHAnsi" w:cstheme="minorBidi"/>
                  <w:color w:val="auto"/>
                  <w:sz w:val="20"/>
                  <w:szCs w:val="20"/>
                </w:rPr>
                <w:t xml:space="preserve">When H </w:t>
              </w:r>
              <w:r>
                <w:rPr>
                  <w:rFonts w:asciiTheme="minorHAnsi" w:hAnsiTheme="minorHAnsi" w:cstheme="minorBidi"/>
                  <w:color w:val="auto"/>
                  <w:sz w:val="20"/>
                  <w:szCs w:val="20"/>
                </w:rPr>
                <w:t>&lt;=</w:t>
              </w:r>
              <w:r w:rsidRPr="00437A02">
                <w:rPr>
                  <w:rFonts w:asciiTheme="minorHAnsi" w:hAnsiTheme="minorHAnsi" w:cstheme="minorBidi"/>
                  <w:color w:val="auto"/>
                  <w:sz w:val="20"/>
                  <w:szCs w:val="20"/>
                </w:rPr>
                <w:t xml:space="preserve"> 1.75 m</w:t>
              </w:r>
              <w:r>
                <w:rPr>
                  <w:rFonts w:asciiTheme="minorHAnsi" w:hAnsiTheme="minorHAnsi" w:cstheme="minorBidi"/>
                  <w:color w:val="auto"/>
                  <w:sz w:val="20"/>
                  <w:szCs w:val="20"/>
                </w:rPr>
                <w:t>,</w:t>
              </w:r>
              <w:r w:rsidRPr="00437A02">
                <w:rPr>
                  <w:rFonts w:asciiTheme="minorHAnsi" w:hAnsiTheme="minorHAnsi" w:cstheme="minorBidi"/>
                  <w:color w:val="auto"/>
                  <w:sz w:val="20"/>
                  <w:szCs w:val="20"/>
                </w:rPr>
                <w:t xml:space="preserve"> </w:t>
              </w:r>
            </w:ins>
            <w:r w:rsidR="000D3930"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ΔH (rate of fall) &gt; 720 mm/24 hours rolling</w:t>
            </w:r>
          </w:p>
          <w:p w14:paraId="51B84F9B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26D2E07A" w14:textId="2597AFB0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ins w:id="7" w:author="Author">
              <w:r>
                <w:rPr>
                  <w:sz w:val="20"/>
                  <w:szCs w:val="20"/>
                </w:rPr>
                <w:t>Hard</w:t>
              </w:r>
            </w:ins>
            <w:del w:id="8" w:author="Author">
              <w:r w:rsidR="000D3930" w:rsidRPr="00437A02" w:rsidDel="00E05014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30" w:type="dxa"/>
          </w:tcPr>
          <w:p w14:paraId="02FA62C5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SO_dH_SOFT_3</w:t>
            </w:r>
          </w:p>
        </w:tc>
        <w:tc>
          <w:tcPr>
            <w:tcW w:w="1389" w:type="dxa"/>
          </w:tcPr>
          <w:p w14:paraId="5AABC6C1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720 mm</w:t>
            </w:r>
          </w:p>
        </w:tc>
      </w:tr>
      <w:tr w:rsidR="000D3930" w:rsidRPr="00437A02" w14:paraId="6C7ADA46" w14:textId="77777777" w:rsidTr="000D3930">
        <w:trPr>
          <w:trHeight w:val="539"/>
        </w:trPr>
        <w:tc>
          <w:tcPr>
            <w:tcW w:w="1419" w:type="dxa"/>
            <w:vMerge/>
          </w:tcPr>
          <w:p w14:paraId="68A5A071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50909D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6CC0B99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CE5BBC8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H &lt; 1.25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150 mm/hour</w:t>
            </w:r>
          </w:p>
          <w:p w14:paraId="2461C146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55405732" w14:textId="5AA4D18D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ins w:id="9" w:author="Author">
              <w:r>
                <w:rPr>
                  <w:sz w:val="20"/>
                  <w:szCs w:val="20"/>
                </w:rPr>
                <w:t>Hard</w:t>
              </w:r>
            </w:ins>
            <w:del w:id="10" w:author="Author">
              <w:r w:rsidR="000D3930" w:rsidRPr="00437A02" w:rsidDel="00E05014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30" w:type="dxa"/>
          </w:tcPr>
          <w:p w14:paraId="205DFEEB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SO_dH_SOFT_4</w:t>
            </w:r>
          </w:p>
        </w:tc>
        <w:tc>
          <w:tcPr>
            <w:tcW w:w="1389" w:type="dxa"/>
          </w:tcPr>
          <w:p w14:paraId="51094A7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150 mm</w:t>
            </w:r>
          </w:p>
        </w:tc>
      </w:tr>
      <w:tr w:rsidR="000D3930" w:rsidRPr="00437A02" w14:paraId="2D1369AE" w14:textId="77777777" w:rsidTr="000D3930">
        <w:trPr>
          <w:trHeight w:val="539"/>
        </w:trPr>
        <w:tc>
          <w:tcPr>
            <w:tcW w:w="1419" w:type="dxa"/>
            <w:vMerge/>
          </w:tcPr>
          <w:p w14:paraId="401492DC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052DD42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5FF16E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61F55F2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1.25 &lt;= H &lt;= 1.75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100 mm/hour</w:t>
            </w:r>
          </w:p>
          <w:p w14:paraId="4B30E234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2D62D50F" w14:textId="4DCE17E9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ins w:id="11" w:author="Author">
              <w:r>
                <w:rPr>
                  <w:sz w:val="20"/>
                  <w:szCs w:val="20"/>
                </w:rPr>
                <w:t>Hard</w:t>
              </w:r>
            </w:ins>
            <w:del w:id="12" w:author="Author">
              <w:r w:rsidR="000D3930" w:rsidRPr="00437A02" w:rsidDel="00E05014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30" w:type="dxa"/>
          </w:tcPr>
          <w:p w14:paraId="43947711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SO_dH_SOFT_5</w:t>
            </w:r>
          </w:p>
        </w:tc>
        <w:tc>
          <w:tcPr>
            <w:tcW w:w="1389" w:type="dxa"/>
          </w:tcPr>
          <w:p w14:paraId="31A8A01E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 mm</w:t>
            </w:r>
          </w:p>
        </w:tc>
      </w:tr>
      <w:tr w:rsidR="000D3930" w:rsidRPr="00437A02" w14:paraId="6B9BF567" w14:textId="77777777" w:rsidTr="000D3930">
        <w:trPr>
          <w:trHeight w:val="539"/>
        </w:trPr>
        <w:tc>
          <w:tcPr>
            <w:tcW w:w="1419" w:type="dxa"/>
            <w:vMerge/>
          </w:tcPr>
          <w:p w14:paraId="5CC9F653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AFBBE3F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6BE4689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3CA4D2D5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H &gt; 1.75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50 mm/hour</w:t>
            </w:r>
          </w:p>
          <w:p w14:paraId="1A38FFC9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17B983A9" w14:textId="7A092F98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ins w:id="13" w:author="Author">
              <w:r>
                <w:rPr>
                  <w:sz w:val="20"/>
                  <w:szCs w:val="20"/>
                </w:rPr>
                <w:t>Hard</w:t>
              </w:r>
            </w:ins>
            <w:del w:id="14" w:author="Author">
              <w:r w:rsidR="000D3930" w:rsidRPr="00437A02" w:rsidDel="00E05014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30" w:type="dxa"/>
          </w:tcPr>
          <w:p w14:paraId="42FCA25E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SO_dH_SOFT_6</w:t>
            </w:r>
          </w:p>
        </w:tc>
        <w:tc>
          <w:tcPr>
            <w:tcW w:w="1389" w:type="dxa"/>
          </w:tcPr>
          <w:p w14:paraId="70EDBDEC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 mm</w:t>
            </w:r>
          </w:p>
        </w:tc>
      </w:tr>
      <w:tr w:rsidR="000D3930" w:rsidRPr="00437A02" w14:paraId="183CD588" w14:textId="77777777" w:rsidTr="000D3930">
        <w:trPr>
          <w:trHeight w:val="539"/>
        </w:trPr>
        <w:tc>
          <w:tcPr>
            <w:tcW w:w="1419" w:type="dxa"/>
            <w:vMerge/>
          </w:tcPr>
          <w:p w14:paraId="59225532" w14:textId="77777777" w:rsidR="000D3930" w:rsidRPr="00437A02" w:rsidRDefault="000D3930" w:rsidP="000D393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2B44D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  <w:vMerge w:val="restart"/>
          </w:tcPr>
          <w:p w14:paraId="37FCD89A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Q</w:t>
            </w:r>
          </w:p>
        </w:tc>
        <w:tc>
          <w:tcPr>
            <w:tcW w:w="2127" w:type="dxa"/>
            <w:shd w:val="clear" w:color="auto" w:fill="auto"/>
          </w:tcPr>
          <w:p w14:paraId="7A0E6661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Q &lt; 200 ML/d</w:t>
            </w:r>
          </w:p>
        </w:tc>
        <w:tc>
          <w:tcPr>
            <w:tcW w:w="708" w:type="dxa"/>
            <w:shd w:val="clear" w:color="auto" w:fill="auto"/>
          </w:tcPr>
          <w:p w14:paraId="157AA0A9" w14:textId="77777777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1C722BF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 HARD_1</w:t>
            </w:r>
          </w:p>
        </w:tc>
        <w:tc>
          <w:tcPr>
            <w:tcW w:w="1389" w:type="dxa"/>
          </w:tcPr>
          <w:p w14:paraId="630D81E3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</w:tc>
      </w:tr>
      <w:tr w:rsidR="000D3930" w:rsidRPr="00437A02" w14:paraId="11CCD0A1" w14:textId="77777777" w:rsidTr="000D3930">
        <w:trPr>
          <w:trHeight w:val="539"/>
        </w:trPr>
        <w:tc>
          <w:tcPr>
            <w:tcW w:w="1419" w:type="dxa"/>
            <w:vMerge/>
          </w:tcPr>
          <w:p w14:paraId="70D883BE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D42F8D9" w14:textId="77777777" w:rsidR="000D3930" w:rsidRPr="00437A02" w:rsidRDefault="000D3930" w:rsidP="000D393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4D517B2B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9EEEE65" w14:textId="03E37464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del w:id="15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When 60% &lt; V (401224A) &lt;= 70%, Q (Weekly rolling average) &lt; 300 ML/d</w:delText>
              </w:r>
            </w:del>
          </w:p>
        </w:tc>
        <w:tc>
          <w:tcPr>
            <w:tcW w:w="708" w:type="dxa"/>
            <w:shd w:val="clear" w:color="auto" w:fill="auto"/>
          </w:tcPr>
          <w:p w14:paraId="6E3C875C" w14:textId="01457827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del w:id="16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30" w:type="dxa"/>
          </w:tcPr>
          <w:p w14:paraId="2321B921" w14:textId="0A29D10C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del w:id="17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SO_Q_SOFT_2</w:delText>
              </w:r>
            </w:del>
          </w:p>
        </w:tc>
        <w:tc>
          <w:tcPr>
            <w:tcW w:w="1389" w:type="dxa"/>
          </w:tcPr>
          <w:p w14:paraId="5FC7DF42" w14:textId="53B4BB4A" w:rsidR="000D3930" w:rsidRPr="00437A02" w:rsidRDefault="000D3930" w:rsidP="000D3930">
            <w:pPr>
              <w:jc w:val="right"/>
              <w:rPr>
                <w:color w:val="000000" w:themeColor="text1"/>
                <w:sz w:val="20"/>
                <w:szCs w:val="20"/>
              </w:rPr>
            </w:pPr>
            <w:commentRangeStart w:id="18"/>
            <w:del w:id="19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300</w:delText>
              </w:r>
            </w:del>
            <w:commentRangeEnd w:id="18"/>
            <w:r w:rsidR="007174A3">
              <w:rPr>
                <w:rStyle w:val="CommentReference"/>
              </w:rPr>
              <w:commentReference w:id="18"/>
            </w:r>
          </w:p>
        </w:tc>
      </w:tr>
      <w:tr w:rsidR="000D3930" w:rsidRPr="00437A02" w14:paraId="4EBAD2D2" w14:textId="77777777" w:rsidTr="000D3930">
        <w:trPr>
          <w:trHeight w:val="539"/>
        </w:trPr>
        <w:tc>
          <w:tcPr>
            <w:tcW w:w="1419" w:type="dxa"/>
            <w:vMerge/>
          </w:tcPr>
          <w:p w14:paraId="796C684F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EEA84E7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15F9627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B435330" w14:textId="590FCF7D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del w:id="20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When 70% &lt; V (401224A) &lt;= 80%, Q (Weekly rolling average) &lt; 400 ML/d</w:delText>
              </w:r>
            </w:del>
          </w:p>
        </w:tc>
        <w:tc>
          <w:tcPr>
            <w:tcW w:w="708" w:type="dxa"/>
            <w:shd w:val="clear" w:color="auto" w:fill="auto"/>
          </w:tcPr>
          <w:p w14:paraId="00DB17C2" w14:textId="72699F43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del w:id="21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30" w:type="dxa"/>
          </w:tcPr>
          <w:p w14:paraId="702B0D3E" w14:textId="19231858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del w:id="22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SO_Q_SOFT_3</w:delText>
              </w:r>
            </w:del>
          </w:p>
        </w:tc>
        <w:tc>
          <w:tcPr>
            <w:tcW w:w="1389" w:type="dxa"/>
          </w:tcPr>
          <w:p w14:paraId="3EA80454" w14:textId="47F4E5DD" w:rsidR="000D3930" w:rsidRPr="00437A02" w:rsidRDefault="000D3930" w:rsidP="000D3930">
            <w:pPr>
              <w:jc w:val="right"/>
              <w:rPr>
                <w:color w:val="000000" w:themeColor="text1"/>
                <w:sz w:val="20"/>
                <w:szCs w:val="20"/>
              </w:rPr>
            </w:pPr>
            <w:del w:id="23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400</w:delText>
              </w:r>
            </w:del>
          </w:p>
        </w:tc>
      </w:tr>
      <w:tr w:rsidR="000D3930" w:rsidRPr="00437A02" w14:paraId="1501373E" w14:textId="77777777" w:rsidTr="000D3930">
        <w:trPr>
          <w:trHeight w:val="539"/>
        </w:trPr>
        <w:tc>
          <w:tcPr>
            <w:tcW w:w="1419" w:type="dxa"/>
            <w:vMerge/>
          </w:tcPr>
          <w:p w14:paraId="7036A6FD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BB13CE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597A7A01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AA75D97" w14:textId="607039F9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del w:id="24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When V (401224A) &gt; 80%, Q (Weekly rolling average) &lt; 500 ML/d</w:delText>
              </w:r>
            </w:del>
          </w:p>
        </w:tc>
        <w:tc>
          <w:tcPr>
            <w:tcW w:w="708" w:type="dxa"/>
            <w:shd w:val="clear" w:color="auto" w:fill="auto"/>
          </w:tcPr>
          <w:p w14:paraId="11BE52E8" w14:textId="1DA8667B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del w:id="25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30" w:type="dxa"/>
          </w:tcPr>
          <w:p w14:paraId="4D7F5B15" w14:textId="32DB2F0A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del w:id="26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SO_Q_SOFT_5</w:delText>
              </w:r>
            </w:del>
          </w:p>
        </w:tc>
        <w:tc>
          <w:tcPr>
            <w:tcW w:w="1389" w:type="dxa"/>
          </w:tcPr>
          <w:p w14:paraId="29D61570" w14:textId="4E97DBE1" w:rsidR="000D3930" w:rsidRPr="00437A02" w:rsidRDefault="000D3930" w:rsidP="000D3930">
            <w:pPr>
              <w:jc w:val="right"/>
              <w:rPr>
                <w:color w:val="000000" w:themeColor="text1"/>
                <w:sz w:val="20"/>
                <w:szCs w:val="20"/>
              </w:rPr>
            </w:pPr>
            <w:del w:id="27" w:author="Author">
              <w:r w:rsidRPr="00437A02" w:rsidDel="007174A3">
                <w:rPr>
                  <w:color w:val="000000" w:themeColor="text1"/>
                  <w:sz w:val="20"/>
                  <w:szCs w:val="20"/>
                </w:rPr>
                <w:delText>500</w:delText>
              </w:r>
            </w:del>
          </w:p>
        </w:tc>
      </w:tr>
      <w:tr w:rsidR="000D3930" w:rsidRPr="00437A02" w14:paraId="6C3BED7B" w14:textId="77777777" w:rsidTr="000D3930">
        <w:trPr>
          <w:trHeight w:val="539"/>
        </w:trPr>
        <w:tc>
          <w:tcPr>
            <w:tcW w:w="1419" w:type="dxa"/>
          </w:tcPr>
          <w:p w14:paraId="6AB0F8EC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lastRenderedPageBreak/>
              <w:t>401027</w:t>
            </w:r>
          </w:p>
        </w:tc>
        <w:tc>
          <w:tcPr>
            <w:tcW w:w="1713" w:type="dxa"/>
            <w:shd w:val="clear" w:color="auto" w:fill="auto"/>
          </w:tcPr>
          <w:p w14:paraId="224A66CE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Hume storage</w:t>
            </w:r>
          </w:p>
        </w:tc>
        <w:tc>
          <w:tcPr>
            <w:tcW w:w="696" w:type="dxa"/>
          </w:tcPr>
          <w:p w14:paraId="1B56A3FC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65DDC865" w14:textId="5F0FFB54" w:rsidR="000D3930" w:rsidRPr="00437A02" w:rsidRDefault="000D3930" w:rsidP="00825139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H &gt; </w:t>
            </w:r>
            <w:del w:id="28" w:author="Author">
              <w:r w:rsidRPr="00437A02" w:rsidDel="00825139">
                <w:rPr>
                  <w:sz w:val="20"/>
                  <w:szCs w:val="20"/>
                </w:rPr>
                <w:delText>192.0</w:delText>
              </w:r>
            </w:del>
            <w:ins w:id="29" w:author="Author">
              <w:r w:rsidR="00825139">
                <w:rPr>
                  <w:sz w:val="20"/>
                  <w:szCs w:val="20"/>
                </w:rPr>
                <w:t>191.85</w:t>
              </w:r>
            </w:ins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  <w:shd w:val="clear" w:color="auto" w:fill="auto"/>
          </w:tcPr>
          <w:p w14:paraId="085DC055" w14:textId="16E69367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del w:id="30" w:author="Author">
              <w:r w:rsidRPr="00437A02" w:rsidDel="00825139">
                <w:rPr>
                  <w:sz w:val="20"/>
                  <w:szCs w:val="20"/>
                </w:rPr>
                <w:delText>FSL</w:delText>
              </w:r>
            </w:del>
            <w:ins w:id="31" w:author="Author">
              <w:r w:rsidR="00825139">
                <w:rPr>
                  <w:sz w:val="20"/>
                  <w:szCs w:val="20"/>
                </w:rPr>
                <w:t>Hard</w:t>
              </w:r>
            </w:ins>
          </w:p>
        </w:tc>
        <w:tc>
          <w:tcPr>
            <w:tcW w:w="1730" w:type="dxa"/>
          </w:tcPr>
          <w:p w14:paraId="0FA8371A" w14:textId="7850CB88" w:rsidR="000D3930" w:rsidRPr="00437A02" w:rsidRDefault="00825139" w:rsidP="000D3930">
            <w:pPr>
              <w:rPr>
                <w:color w:val="000000" w:themeColor="text1"/>
                <w:sz w:val="20"/>
                <w:szCs w:val="20"/>
              </w:rPr>
            </w:pPr>
            <w:ins w:id="32" w:author="Author">
              <w:r>
                <w:rPr>
                  <w:sz w:val="20"/>
                  <w:szCs w:val="20"/>
                </w:rPr>
                <w:t>SO_H_HARD_1</w:t>
              </w:r>
            </w:ins>
            <w:del w:id="33" w:author="Author">
              <w:r w:rsidR="000D3930" w:rsidRPr="00437A02" w:rsidDel="00825139">
                <w:rPr>
                  <w:sz w:val="20"/>
                  <w:szCs w:val="20"/>
                </w:rPr>
                <w:delText>RO_H_FSL</w:delText>
              </w:r>
            </w:del>
          </w:p>
        </w:tc>
        <w:tc>
          <w:tcPr>
            <w:tcW w:w="1389" w:type="dxa"/>
          </w:tcPr>
          <w:p w14:paraId="43569917" w14:textId="102C5000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del w:id="34" w:author="Author">
              <w:r w:rsidRPr="00437A02" w:rsidDel="00825139">
                <w:rPr>
                  <w:sz w:val="20"/>
                  <w:szCs w:val="20"/>
                </w:rPr>
                <w:delText>192</w:delText>
              </w:r>
            </w:del>
            <w:ins w:id="35" w:author="Author">
              <w:r w:rsidR="00825139">
                <w:rPr>
                  <w:sz w:val="20"/>
                  <w:szCs w:val="20"/>
                </w:rPr>
                <w:t>191.85</w:t>
              </w:r>
            </w:ins>
          </w:p>
        </w:tc>
      </w:tr>
      <w:tr w:rsidR="000D3930" w:rsidRPr="00437A02" w14:paraId="6FC44C05" w14:textId="77777777" w:rsidTr="000D3930">
        <w:trPr>
          <w:trHeight w:val="539"/>
        </w:trPr>
        <w:tc>
          <w:tcPr>
            <w:tcW w:w="1419" w:type="dxa"/>
            <w:vMerge w:val="restart"/>
          </w:tcPr>
          <w:p w14:paraId="521277A0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401027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29841D5A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Hume storage</w:t>
            </w:r>
          </w:p>
        </w:tc>
        <w:tc>
          <w:tcPr>
            <w:tcW w:w="696" w:type="dxa"/>
          </w:tcPr>
          <w:p w14:paraId="4C66D292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1FA912D1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2619015 &lt; V &lt; 2974949 ML</w:t>
            </w:r>
          </w:p>
        </w:tc>
        <w:tc>
          <w:tcPr>
            <w:tcW w:w="708" w:type="dxa"/>
            <w:shd w:val="clear" w:color="auto" w:fill="auto"/>
          </w:tcPr>
          <w:p w14:paraId="3443A55B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222B6E3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RO_V_SOFT_1</w:t>
            </w:r>
          </w:p>
        </w:tc>
        <w:tc>
          <w:tcPr>
            <w:tcW w:w="1389" w:type="dxa"/>
          </w:tcPr>
          <w:p w14:paraId="772F61B5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2619015</w:t>
            </w:r>
          </w:p>
        </w:tc>
      </w:tr>
      <w:tr w:rsidR="000D3930" w:rsidRPr="00437A02" w14:paraId="27468147" w14:textId="77777777" w:rsidTr="000D3930">
        <w:tc>
          <w:tcPr>
            <w:tcW w:w="1419" w:type="dxa"/>
            <w:vMerge/>
          </w:tcPr>
          <w:p w14:paraId="58A551FA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5946CEE4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0C7BF053" w14:textId="3F0945EF" w:rsidR="000D3930" w:rsidRPr="00437A02" w:rsidRDefault="000D3930" w:rsidP="000D3930">
            <w:pPr>
              <w:rPr>
                <w:sz w:val="20"/>
                <w:szCs w:val="20"/>
              </w:rPr>
            </w:pPr>
            <w:del w:id="36" w:author="Author">
              <w:r w:rsidRPr="00437A02" w:rsidDel="00825139">
                <w:rPr>
                  <w:sz w:val="20"/>
                  <w:szCs w:val="20"/>
                </w:rPr>
                <w:delText>V</w:delText>
              </w:r>
            </w:del>
          </w:p>
        </w:tc>
        <w:tc>
          <w:tcPr>
            <w:tcW w:w="2127" w:type="dxa"/>
            <w:shd w:val="clear" w:color="auto" w:fill="auto"/>
          </w:tcPr>
          <w:p w14:paraId="09BF5E6C" w14:textId="135856DE" w:rsidR="000D3930" w:rsidRPr="00437A02" w:rsidRDefault="000D3930" w:rsidP="000D3930">
            <w:pPr>
              <w:rPr>
                <w:sz w:val="20"/>
                <w:szCs w:val="20"/>
              </w:rPr>
            </w:pPr>
            <w:del w:id="37" w:author="Author">
              <w:r w:rsidRPr="00437A02" w:rsidDel="00825139">
                <w:rPr>
                  <w:sz w:val="20"/>
                  <w:szCs w:val="20"/>
                </w:rPr>
                <w:delText>V &gt; 2974950 ML</w:delText>
              </w:r>
            </w:del>
          </w:p>
        </w:tc>
        <w:tc>
          <w:tcPr>
            <w:tcW w:w="708" w:type="dxa"/>
            <w:shd w:val="clear" w:color="auto" w:fill="auto"/>
          </w:tcPr>
          <w:p w14:paraId="0D96068A" w14:textId="06EEF2EF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del w:id="38" w:author="Author">
              <w:r w:rsidRPr="00437A02" w:rsidDel="00825139">
                <w:rPr>
                  <w:sz w:val="20"/>
                  <w:szCs w:val="20"/>
                </w:rPr>
                <w:delText>Hard</w:delText>
              </w:r>
            </w:del>
          </w:p>
        </w:tc>
        <w:tc>
          <w:tcPr>
            <w:tcW w:w="1730" w:type="dxa"/>
          </w:tcPr>
          <w:p w14:paraId="4F85A38A" w14:textId="61CCC002" w:rsidR="000D3930" w:rsidRPr="00437A02" w:rsidRDefault="000D3930" w:rsidP="000D3930">
            <w:pPr>
              <w:rPr>
                <w:sz w:val="20"/>
                <w:szCs w:val="20"/>
              </w:rPr>
            </w:pPr>
            <w:del w:id="39" w:author="Author">
              <w:r w:rsidRPr="00437A02" w:rsidDel="00825139">
                <w:rPr>
                  <w:sz w:val="20"/>
                  <w:szCs w:val="20"/>
                </w:rPr>
                <w:delText>RO_V_ HARD_1</w:delText>
              </w:r>
            </w:del>
          </w:p>
        </w:tc>
        <w:tc>
          <w:tcPr>
            <w:tcW w:w="1389" w:type="dxa"/>
          </w:tcPr>
          <w:p w14:paraId="54DFC2F1" w14:textId="17EA6503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del w:id="40" w:author="Author">
              <w:r w:rsidRPr="00437A02" w:rsidDel="00825139">
                <w:rPr>
                  <w:sz w:val="20"/>
                  <w:szCs w:val="20"/>
                </w:rPr>
                <w:delText>2974950</w:delText>
              </w:r>
            </w:del>
          </w:p>
        </w:tc>
      </w:tr>
    </w:tbl>
    <w:p w14:paraId="0907F082" w14:textId="77777777" w:rsidR="000D3930" w:rsidRDefault="000D3930" w:rsidP="00E55F09">
      <w:pPr>
        <w:rPr>
          <w:b/>
          <w:u w:val="single"/>
        </w:rPr>
      </w:pPr>
    </w:p>
    <w:p w14:paraId="5BF07E0C" w14:textId="118F9D8B" w:rsidR="002D0757" w:rsidRPr="00D86C65" w:rsidRDefault="00E55F09" w:rsidP="002D0757">
      <w:pPr>
        <w:rPr>
          <w:b/>
          <w:u w:val="single"/>
        </w:rPr>
      </w:pPr>
      <w:r>
        <w:rPr>
          <w:b/>
          <w:u w:val="single"/>
        </w:rPr>
        <w:t>Reach 2: Hume to Yarrawonga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13"/>
        <w:gridCol w:w="696"/>
        <w:gridCol w:w="2127"/>
        <w:gridCol w:w="708"/>
        <w:gridCol w:w="1701"/>
        <w:gridCol w:w="1418"/>
      </w:tblGrid>
      <w:tr w:rsidR="002D0757" w:rsidRPr="00437A02" w14:paraId="2B085765" w14:textId="77777777" w:rsidTr="001F0239">
        <w:trPr>
          <w:cantSplit/>
          <w:trHeight w:val="1134"/>
        </w:trPr>
        <w:tc>
          <w:tcPr>
            <w:tcW w:w="1419" w:type="dxa"/>
            <w:shd w:val="clear" w:color="auto" w:fill="000000" w:themeFill="text1"/>
            <w:textDirection w:val="btLr"/>
          </w:tcPr>
          <w:p w14:paraId="34208B72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13" w:type="dxa"/>
            <w:shd w:val="clear" w:color="auto" w:fill="000000" w:themeFill="text1"/>
            <w:textDirection w:val="btLr"/>
          </w:tcPr>
          <w:p w14:paraId="5F925C45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696" w:type="dxa"/>
            <w:shd w:val="clear" w:color="auto" w:fill="000000" w:themeFill="text1"/>
            <w:textDirection w:val="btLr"/>
          </w:tcPr>
          <w:p w14:paraId="0CEAA454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20AED527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6E33FA34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5B129034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 Column</w:t>
            </w:r>
          </w:p>
        </w:tc>
        <w:tc>
          <w:tcPr>
            <w:tcW w:w="1418" w:type="dxa"/>
            <w:shd w:val="clear" w:color="auto" w:fill="000000" w:themeFill="text1"/>
            <w:textDirection w:val="btLr"/>
          </w:tcPr>
          <w:p w14:paraId="723309B5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F75130" w:rsidRPr="00437A02" w14:paraId="7FFDEA79" w14:textId="77777777" w:rsidTr="00437A02">
        <w:tc>
          <w:tcPr>
            <w:tcW w:w="1419" w:type="dxa"/>
            <w:vMerge w:val="restart"/>
          </w:tcPr>
          <w:p w14:paraId="7A0D943B" w14:textId="77777777" w:rsidR="00F75130" w:rsidRPr="00437A02" w:rsidRDefault="00F75130" w:rsidP="002D0757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409016</w:t>
            </w:r>
          </w:p>
          <w:p w14:paraId="75FC93C4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</w:tcPr>
          <w:p w14:paraId="75BDBB9D" w14:textId="77777777" w:rsidR="00F75130" w:rsidRPr="00437A02" w:rsidRDefault="00F75130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Murray @ </w:t>
            </w:r>
            <w:proofErr w:type="spellStart"/>
            <w:r w:rsidRPr="00437A02">
              <w:rPr>
                <w:sz w:val="20"/>
                <w:szCs w:val="20"/>
              </w:rPr>
              <w:t>Heywoods</w:t>
            </w:r>
            <w:proofErr w:type="spellEnd"/>
          </w:p>
          <w:p w14:paraId="0AD36828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 w:val="restart"/>
          </w:tcPr>
          <w:p w14:paraId="6B4F6C38" w14:textId="77777777" w:rsidR="00F75130" w:rsidRPr="00437A02" w:rsidRDefault="00F75130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60F78831" w14:textId="395D4556" w:rsidR="00F75130" w:rsidRPr="00437A02" w:rsidRDefault="00F75130" w:rsidP="00D26092">
            <w:pPr>
              <w:rPr>
                <w:sz w:val="20"/>
                <w:szCs w:val="20"/>
              </w:rPr>
            </w:pPr>
            <w:ins w:id="41" w:author="Author">
              <w:r>
                <w:rPr>
                  <w:sz w:val="20"/>
                  <w:szCs w:val="20"/>
                </w:rPr>
                <w:t xml:space="preserve">When Q (at 409017) &lt; 12,000 ML/day,  </w:t>
              </w:r>
            </w:ins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 xml:space="preserve">&gt; 0.2 m </w:t>
            </w:r>
          </w:p>
        </w:tc>
        <w:tc>
          <w:tcPr>
            <w:tcW w:w="708" w:type="dxa"/>
          </w:tcPr>
          <w:p w14:paraId="1330B6B7" w14:textId="77777777" w:rsidR="00F75130" w:rsidRPr="00437A02" w:rsidRDefault="00F75130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4EDE4812" w14:textId="77777777" w:rsidR="00F75130" w:rsidRPr="00437A02" w:rsidRDefault="00F75130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SO_dH_SOFT_1</w:t>
            </w:r>
          </w:p>
        </w:tc>
        <w:tc>
          <w:tcPr>
            <w:tcW w:w="1418" w:type="dxa"/>
          </w:tcPr>
          <w:p w14:paraId="407FC038" w14:textId="77777777" w:rsidR="00F75130" w:rsidRPr="00437A02" w:rsidRDefault="00F75130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0.2</w:t>
            </w:r>
          </w:p>
        </w:tc>
      </w:tr>
      <w:tr w:rsidR="00F75130" w:rsidRPr="00437A02" w14:paraId="2AA0781F" w14:textId="77777777" w:rsidTr="00437A02">
        <w:trPr>
          <w:ins w:id="42" w:author="Author"/>
        </w:trPr>
        <w:tc>
          <w:tcPr>
            <w:tcW w:w="1419" w:type="dxa"/>
            <w:vMerge/>
          </w:tcPr>
          <w:p w14:paraId="4A5D1BA7" w14:textId="77777777" w:rsidR="00F75130" w:rsidRPr="00437A02" w:rsidRDefault="00F75130" w:rsidP="002D0757">
            <w:pPr>
              <w:rPr>
                <w:ins w:id="43" w:author="Author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70FAC4EF" w14:textId="77777777" w:rsidR="00F75130" w:rsidRPr="00437A02" w:rsidRDefault="00F75130" w:rsidP="002D0757">
            <w:pPr>
              <w:rPr>
                <w:ins w:id="44" w:author="Author"/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5F61FAE9" w14:textId="77777777" w:rsidR="00F75130" w:rsidRPr="00437A02" w:rsidRDefault="00F75130" w:rsidP="002D0757">
            <w:pPr>
              <w:rPr>
                <w:ins w:id="45" w:author="Author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CE3A0AC" w14:textId="4A39D666" w:rsidR="00F75130" w:rsidRPr="00437A02" w:rsidRDefault="00F75130" w:rsidP="00D26092">
            <w:pPr>
              <w:rPr>
                <w:ins w:id="46" w:author="Author"/>
                <w:sz w:val="20"/>
                <w:szCs w:val="20"/>
              </w:rPr>
            </w:pPr>
            <w:ins w:id="47" w:author="Author">
              <w:r>
                <w:rPr>
                  <w:sz w:val="20"/>
                  <w:szCs w:val="20"/>
                </w:rPr>
                <w:t xml:space="preserve">When 12,000 ML/day &lt;= Q (at 409017) &lt; 25,000 ML/day,  </w:t>
              </w:r>
              <w:r w:rsidRPr="00437A02">
                <w:rPr>
                  <w:sz w:val="20"/>
                  <w:szCs w:val="20"/>
                </w:rPr>
                <w:t>ΔH (rate of fall)</w:t>
              </w:r>
              <w:r w:rsidRPr="00437A02">
                <w:rPr>
                  <w:sz w:val="20"/>
                  <w:szCs w:val="20"/>
                  <w:vertAlign w:val="subscript"/>
                </w:rPr>
                <w:t xml:space="preserve"> </w:t>
              </w:r>
              <w:r w:rsidRPr="00437A02">
                <w:rPr>
                  <w:sz w:val="20"/>
                  <w:szCs w:val="20"/>
                </w:rPr>
                <w:t>&gt; 0.2</w:t>
              </w:r>
              <w:r>
                <w:rPr>
                  <w:sz w:val="20"/>
                  <w:szCs w:val="20"/>
                </w:rPr>
                <w:t>25</w:t>
              </w:r>
              <w:r w:rsidRPr="00437A02">
                <w:rPr>
                  <w:sz w:val="20"/>
                  <w:szCs w:val="20"/>
                </w:rPr>
                <w:t xml:space="preserve"> m</w:t>
              </w:r>
            </w:ins>
          </w:p>
        </w:tc>
        <w:tc>
          <w:tcPr>
            <w:tcW w:w="708" w:type="dxa"/>
          </w:tcPr>
          <w:p w14:paraId="5397D321" w14:textId="77777777" w:rsidR="00F75130" w:rsidRPr="00437A02" w:rsidRDefault="00F75130" w:rsidP="002D0757">
            <w:pPr>
              <w:jc w:val="center"/>
              <w:rPr>
                <w:ins w:id="48" w:author="Author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28B815E" w14:textId="77777777" w:rsidR="00F75130" w:rsidRPr="00437A02" w:rsidRDefault="00F75130" w:rsidP="002D0757">
            <w:pPr>
              <w:rPr>
                <w:ins w:id="49" w:author="Author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EEA799" w14:textId="458FC63A" w:rsidR="00F75130" w:rsidRPr="00437A02" w:rsidRDefault="00F75130" w:rsidP="00437A02">
            <w:pPr>
              <w:jc w:val="right"/>
              <w:rPr>
                <w:ins w:id="50" w:author="Author"/>
                <w:sz w:val="20"/>
                <w:szCs w:val="20"/>
              </w:rPr>
            </w:pPr>
            <w:ins w:id="51" w:author="Author">
              <w:r>
                <w:rPr>
                  <w:sz w:val="20"/>
                  <w:szCs w:val="20"/>
                </w:rPr>
                <w:t>0.225</w:t>
              </w:r>
            </w:ins>
          </w:p>
        </w:tc>
      </w:tr>
      <w:tr w:rsidR="00F75130" w:rsidRPr="00437A02" w14:paraId="131900F2" w14:textId="77777777" w:rsidTr="00437A02">
        <w:trPr>
          <w:ins w:id="52" w:author="Author"/>
        </w:trPr>
        <w:tc>
          <w:tcPr>
            <w:tcW w:w="1419" w:type="dxa"/>
            <w:vMerge/>
          </w:tcPr>
          <w:p w14:paraId="3BE5FC67" w14:textId="77777777" w:rsidR="00F75130" w:rsidRPr="00437A02" w:rsidRDefault="00F75130" w:rsidP="002D0757">
            <w:pPr>
              <w:rPr>
                <w:ins w:id="53" w:author="Author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0110D82F" w14:textId="77777777" w:rsidR="00F75130" w:rsidRPr="00437A02" w:rsidRDefault="00F75130" w:rsidP="002D0757">
            <w:pPr>
              <w:rPr>
                <w:ins w:id="54" w:author="Author"/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7E42319A" w14:textId="77777777" w:rsidR="00F75130" w:rsidRPr="00437A02" w:rsidRDefault="00F75130" w:rsidP="002D0757">
            <w:pPr>
              <w:rPr>
                <w:ins w:id="55" w:author="Author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C75D96E" w14:textId="655FDD12" w:rsidR="00F75130" w:rsidRPr="00437A02" w:rsidRDefault="00F75130" w:rsidP="002D0757">
            <w:pPr>
              <w:rPr>
                <w:ins w:id="56" w:author="Author"/>
                <w:sz w:val="20"/>
                <w:szCs w:val="20"/>
              </w:rPr>
            </w:pPr>
            <w:ins w:id="57" w:author="Author">
              <w:r>
                <w:rPr>
                  <w:sz w:val="20"/>
                  <w:szCs w:val="20"/>
                </w:rPr>
                <w:t>When 12,000 ML/day &lt;</w:t>
              </w:r>
              <w:r w:rsidR="00223B9D">
                <w:rPr>
                  <w:sz w:val="20"/>
                  <w:szCs w:val="20"/>
                </w:rPr>
                <w:t>=</w:t>
              </w:r>
              <w:r>
                <w:rPr>
                  <w:sz w:val="20"/>
                  <w:szCs w:val="20"/>
                </w:rPr>
                <w:t xml:space="preserve"> Q (at 409017) &lt; 25,000 ML/day,  </w:t>
              </w:r>
              <w:r w:rsidRPr="00437A02">
                <w:rPr>
                  <w:sz w:val="20"/>
                  <w:szCs w:val="20"/>
                </w:rPr>
                <w:t>ΔH (rate of fall)</w:t>
              </w:r>
              <w:r>
                <w:rPr>
                  <w:sz w:val="20"/>
                  <w:szCs w:val="20"/>
                </w:rPr>
                <w:t xml:space="preserve"> (6 day rolling average)</w:t>
              </w:r>
              <w:r w:rsidRPr="00437A02">
                <w:rPr>
                  <w:sz w:val="20"/>
                  <w:szCs w:val="20"/>
                  <w:vertAlign w:val="subscript"/>
                </w:rPr>
                <w:t xml:space="preserve"> </w:t>
              </w:r>
              <w:r w:rsidRPr="00437A02">
                <w:rPr>
                  <w:sz w:val="20"/>
                  <w:szCs w:val="20"/>
                </w:rPr>
                <w:t>&gt; 0.2m</w:t>
              </w:r>
            </w:ins>
          </w:p>
        </w:tc>
        <w:tc>
          <w:tcPr>
            <w:tcW w:w="708" w:type="dxa"/>
          </w:tcPr>
          <w:p w14:paraId="60233956" w14:textId="77777777" w:rsidR="00F75130" w:rsidRPr="00437A02" w:rsidRDefault="00F75130" w:rsidP="002D0757">
            <w:pPr>
              <w:jc w:val="center"/>
              <w:rPr>
                <w:ins w:id="58" w:author="Author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25B730E" w14:textId="77777777" w:rsidR="00F75130" w:rsidRPr="00437A02" w:rsidRDefault="00F75130" w:rsidP="002D0757">
            <w:pPr>
              <w:rPr>
                <w:ins w:id="59" w:author="Author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959BF9F" w14:textId="37B47085" w:rsidR="00F75130" w:rsidRPr="00437A02" w:rsidRDefault="00F75130" w:rsidP="00437A02">
            <w:pPr>
              <w:jc w:val="right"/>
              <w:rPr>
                <w:ins w:id="60" w:author="Author"/>
                <w:sz w:val="20"/>
                <w:szCs w:val="20"/>
              </w:rPr>
            </w:pPr>
            <w:ins w:id="61" w:author="Author">
              <w:r>
                <w:rPr>
                  <w:sz w:val="20"/>
                  <w:szCs w:val="20"/>
                </w:rPr>
                <w:t>0.2</w:t>
              </w:r>
            </w:ins>
          </w:p>
        </w:tc>
      </w:tr>
      <w:tr w:rsidR="002D0757" w:rsidRPr="00437A02" w14:paraId="3E3AF34F" w14:textId="77777777" w:rsidTr="00437A02">
        <w:tc>
          <w:tcPr>
            <w:tcW w:w="1419" w:type="dxa"/>
            <w:vMerge/>
          </w:tcPr>
          <w:p w14:paraId="4B1924C2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1EA4099C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16116510" w14:textId="36C38CE3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45EE3EA" w14:textId="503C5CDE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600 ML/d</w:t>
            </w:r>
          </w:p>
        </w:tc>
        <w:tc>
          <w:tcPr>
            <w:tcW w:w="708" w:type="dxa"/>
          </w:tcPr>
          <w:p w14:paraId="375A5E53" w14:textId="70824274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20E17996" w14:textId="408CB180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8" w:type="dxa"/>
          </w:tcPr>
          <w:p w14:paraId="05022465" w14:textId="0D5435D4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600</w:t>
            </w:r>
          </w:p>
        </w:tc>
      </w:tr>
      <w:tr w:rsidR="00741136" w:rsidRPr="00437A02" w14:paraId="494B17B5" w14:textId="77777777" w:rsidTr="00437A02">
        <w:tc>
          <w:tcPr>
            <w:tcW w:w="1419" w:type="dxa"/>
            <w:vMerge w:val="restart"/>
          </w:tcPr>
          <w:p w14:paraId="7694F583" w14:textId="77777777" w:rsidR="00741136" w:rsidRPr="00437A02" w:rsidRDefault="00741136" w:rsidP="00741136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409017</w:t>
            </w:r>
          </w:p>
        </w:tc>
        <w:tc>
          <w:tcPr>
            <w:tcW w:w="1713" w:type="dxa"/>
            <w:vMerge w:val="restart"/>
          </w:tcPr>
          <w:p w14:paraId="4B9B9E4C" w14:textId="77777777" w:rsidR="00741136" w:rsidRPr="00437A02" w:rsidRDefault="00741136" w:rsidP="0074113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Doctors Point</w:t>
            </w:r>
          </w:p>
        </w:tc>
        <w:tc>
          <w:tcPr>
            <w:tcW w:w="696" w:type="dxa"/>
          </w:tcPr>
          <w:p w14:paraId="2C149F41" w14:textId="77777777" w:rsidR="00741136" w:rsidRPr="00437A02" w:rsidRDefault="00741136" w:rsidP="0074113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E2E4BB1" w14:textId="56E3D2A5" w:rsidR="00741136" w:rsidRPr="00437A02" w:rsidRDefault="00741136" w:rsidP="00741136">
            <w:pPr>
              <w:rPr>
                <w:sz w:val="20"/>
                <w:szCs w:val="20"/>
              </w:rPr>
            </w:pPr>
            <w:ins w:id="62" w:author="Author">
              <w:r>
                <w:rPr>
                  <w:sz w:val="20"/>
                  <w:szCs w:val="20"/>
                </w:rPr>
                <w:t xml:space="preserve">When Q &lt; 12,000 ML/day,  </w:t>
              </w:r>
              <w:r w:rsidRPr="00437A02">
                <w:rPr>
                  <w:sz w:val="20"/>
                  <w:szCs w:val="20"/>
                </w:rPr>
                <w:t>ΔH (rate of fall)</w:t>
              </w:r>
              <w:r w:rsidRPr="00437A02">
                <w:rPr>
                  <w:sz w:val="20"/>
                  <w:szCs w:val="20"/>
                  <w:vertAlign w:val="subscript"/>
                </w:rPr>
                <w:t xml:space="preserve"> </w:t>
              </w:r>
              <w:r w:rsidRPr="00437A02">
                <w:rPr>
                  <w:sz w:val="20"/>
                  <w:szCs w:val="20"/>
                </w:rPr>
                <w:t>&gt; 0.</w:t>
              </w:r>
              <w:r>
                <w:rPr>
                  <w:sz w:val="20"/>
                  <w:szCs w:val="20"/>
                </w:rPr>
                <w:t>15</w:t>
              </w:r>
              <w:r w:rsidRPr="00437A02">
                <w:rPr>
                  <w:sz w:val="20"/>
                  <w:szCs w:val="20"/>
                </w:rPr>
                <w:t xml:space="preserve"> m </w:t>
              </w:r>
            </w:ins>
            <w:del w:id="63" w:author="Author">
              <w:r w:rsidRPr="00437A02" w:rsidDel="00930F33">
                <w:rPr>
                  <w:sz w:val="20"/>
                  <w:szCs w:val="20"/>
                </w:rPr>
                <w:delText xml:space="preserve">ΔH (rate of fall) &gt; 0.15 m </w:delText>
              </w:r>
            </w:del>
          </w:p>
        </w:tc>
        <w:tc>
          <w:tcPr>
            <w:tcW w:w="708" w:type="dxa"/>
          </w:tcPr>
          <w:p w14:paraId="411A9F4A" w14:textId="77777777" w:rsidR="00741136" w:rsidRPr="00437A02" w:rsidRDefault="00741136" w:rsidP="00741136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355DB97E" w14:textId="77777777" w:rsidR="00741136" w:rsidRPr="00437A02" w:rsidRDefault="00741136" w:rsidP="0074113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SO_dH_SOFT_1</w:t>
            </w:r>
          </w:p>
        </w:tc>
        <w:tc>
          <w:tcPr>
            <w:tcW w:w="1418" w:type="dxa"/>
          </w:tcPr>
          <w:p w14:paraId="67A1E7EB" w14:textId="77777777" w:rsidR="00741136" w:rsidRPr="00437A02" w:rsidRDefault="00741136" w:rsidP="00741136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0.15</w:t>
            </w:r>
          </w:p>
        </w:tc>
      </w:tr>
      <w:tr w:rsidR="00741136" w:rsidRPr="00437A02" w14:paraId="02FF5E70" w14:textId="77777777" w:rsidTr="00437A02">
        <w:trPr>
          <w:ins w:id="64" w:author="Author"/>
        </w:trPr>
        <w:tc>
          <w:tcPr>
            <w:tcW w:w="1419" w:type="dxa"/>
            <w:vMerge/>
          </w:tcPr>
          <w:p w14:paraId="1767C25C" w14:textId="77777777" w:rsidR="00741136" w:rsidRPr="00437A02" w:rsidRDefault="00741136" w:rsidP="00741136">
            <w:pPr>
              <w:rPr>
                <w:ins w:id="65" w:author="Author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0297F0AF" w14:textId="77777777" w:rsidR="00741136" w:rsidRPr="00437A02" w:rsidRDefault="00741136" w:rsidP="00741136">
            <w:pPr>
              <w:rPr>
                <w:ins w:id="66" w:author="Author"/>
                <w:sz w:val="20"/>
                <w:szCs w:val="20"/>
              </w:rPr>
            </w:pPr>
          </w:p>
        </w:tc>
        <w:tc>
          <w:tcPr>
            <w:tcW w:w="696" w:type="dxa"/>
          </w:tcPr>
          <w:p w14:paraId="19F911F7" w14:textId="77777777" w:rsidR="00741136" w:rsidRPr="00437A02" w:rsidRDefault="00741136" w:rsidP="00741136">
            <w:pPr>
              <w:rPr>
                <w:ins w:id="67" w:author="Author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332E08B" w14:textId="5104FA4E" w:rsidR="00741136" w:rsidRPr="00437A02" w:rsidRDefault="00741136" w:rsidP="00741136">
            <w:pPr>
              <w:rPr>
                <w:ins w:id="68" w:author="Author"/>
                <w:sz w:val="20"/>
                <w:szCs w:val="20"/>
              </w:rPr>
            </w:pPr>
            <w:ins w:id="69" w:author="Author">
              <w:r>
                <w:rPr>
                  <w:sz w:val="20"/>
                  <w:szCs w:val="20"/>
                </w:rPr>
                <w:t xml:space="preserve">When 12,000 ML/day &lt;= Q &lt; 25,000 ML/day,  </w:t>
              </w:r>
              <w:r w:rsidRPr="00437A02">
                <w:rPr>
                  <w:sz w:val="20"/>
                  <w:szCs w:val="20"/>
                </w:rPr>
                <w:t>ΔH (rate of fall)</w:t>
              </w:r>
              <w:r w:rsidRPr="00437A02">
                <w:rPr>
                  <w:sz w:val="20"/>
                  <w:szCs w:val="20"/>
                  <w:vertAlign w:val="subscript"/>
                </w:rPr>
                <w:t xml:space="preserve"> </w:t>
              </w:r>
              <w:r w:rsidRPr="00437A02">
                <w:rPr>
                  <w:sz w:val="20"/>
                  <w:szCs w:val="20"/>
                </w:rPr>
                <w:t>&gt; 0.2</w:t>
              </w:r>
              <w:r>
                <w:rPr>
                  <w:sz w:val="20"/>
                  <w:szCs w:val="20"/>
                </w:rPr>
                <w:t>25</w:t>
              </w:r>
              <w:r w:rsidRPr="00437A02">
                <w:rPr>
                  <w:sz w:val="20"/>
                  <w:szCs w:val="20"/>
                </w:rPr>
                <w:t xml:space="preserve"> m</w:t>
              </w:r>
            </w:ins>
          </w:p>
        </w:tc>
        <w:tc>
          <w:tcPr>
            <w:tcW w:w="708" w:type="dxa"/>
          </w:tcPr>
          <w:p w14:paraId="51DCD444" w14:textId="77777777" w:rsidR="00741136" w:rsidRPr="00437A02" w:rsidRDefault="00741136" w:rsidP="00741136">
            <w:pPr>
              <w:jc w:val="center"/>
              <w:rPr>
                <w:ins w:id="70" w:author="Author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FC80F25" w14:textId="77777777" w:rsidR="00741136" w:rsidRPr="00437A02" w:rsidRDefault="00741136" w:rsidP="00741136">
            <w:pPr>
              <w:rPr>
                <w:ins w:id="71" w:author="Author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8F9D223" w14:textId="1DA0F622" w:rsidR="00741136" w:rsidRPr="00437A02" w:rsidRDefault="00221B93" w:rsidP="00741136">
            <w:pPr>
              <w:jc w:val="right"/>
              <w:rPr>
                <w:ins w:id="72" w:author="Author"/>
                <w:sz w:val="20"/>
                <w:szCs w:val="20"/>
              </w:rPr>
            </w:pPr>
            <w:ins w:id="73" w:author="Author">
              <w:r>
                <w:rPr>
                  <w:sz w:val="20"/>
                  <w:szCs w:val="20"/>
                </w:rPr>
                <w:t>0.225</w:t>
              </w:r>
            </w:ins>
          </w:p>
        </w:tc>
      </w:tr>
      <w:tr w:rsidR="00741136" w:rsidRPr="00437A02" w14:paraId="00F47978" w14:textId="77777777" w:rsidTr="00437A02">
        <w:trPr>
          <w:ins w:id="74" w:author="Author"/>
        </w:trPr>
        <w:tc>
          <w:tcPr>
            <w:tcW w:w="1419" w:type="dxa"/>
            <w:vMerge/>
          </w:tcPr>
          <w:p w14:paraId="26494809" w14:textId="77777777" w:rsidR="00741136" w:rsidRPr="00437A02" w:rsidRDefault="00741136" w:rsidP="00741136">
            <w:pPr>
              <w:rPr>
                <w:ins w:id="75" w:author="Author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645D41A2" w14:textId="77777777" w:rsidR="00741136" w:rsidRPr="00437A02" w:rsidRDefault="00741136" w:rsidP="00741136">
            <w:pPr>
              <w:rPr>
                <w:ins w:id="76" w:author="Author"/>
                <w:sz w:val="20"/>
                <w:szCs w:val="20"/>
              </w:rPr>
            </w:pPr>
          </w:p>
        </w:tc>
        <w:tc>
          <w:tcPr>
            <w:tcW w:w="696" w:type="dxa"/>
          </w:tcPr>
          <w:p w14:paraId="68ABBED0" w14:textId="77777777" w:rsidR="00741136" w:rsidRPr="00437A02" w:rsidRDefault="00741136" w:rsidP="00741136">
            <w:pPr>
              <w:rPr>
                <w:ins w:id="77" w:author="Author"/>
                <w:sz w:val="20"/>
                <w:szCs w:val="20"/>
              </w:rPr>
            </w:pPr>
          </w:p>
        </w:tc>
        <w:tc>
          <w:tcPr>
            <w:tcW w:w="2127" w:type="dxa"/>
          </w:tcPr>
          <w:p w14:paraId="1FC41F09" w14:textId="29B0EABC" w:rsidR="00741136" w:rsidRPr="00437A02" w:rsidRDefault="00741136" w:rsidP="00741136">
            <w:pPr>
              <w:rPr>
                <w:ins w:id="78" w:author="Author"/>
                <w:sz w:val="20"/>
                <w:szCs w:val="20"/>
              </w:rPr>
            </w:pPr>
            <w:ins w:id="79" w:author="Author">
              <w:r>
                <w:rPr>
                  <w:sz w:val="20"/>
                  <w:szCs w:val="20"/>
                </w:rPr>
                <w:t>When 12,000 ML/day &lt;</w:t>
              </w:r>
              <w:r w:rsidR="00223B9D">
                <w:rPr>
                  <w:sz w:val="20"/>
                  <w:szCs w:val="20"/>
                </w:rPr>
                <w:t>=</w:t>
              </w:r>
              <w:r>
                <w:rPr>
                  <w:sz w:val="20"/>
                  <w:szCs w:val="20"/>
                </w:rPr>
                <w:t xml:space="preserve"> Q &lt; 25,000 ML/day,  </w:t>
              </w:r>
              <w:r w:rsidRPr="00437A02">
                <w:rPr>
                  <w:sz w:val="20"/>
                  <w:szCs w:val="20"/>
                </w:rPr>
                <w:t>ΔH (rate of fall)</w:t>
              </w:r>
              <w:r>
                <w:rPr>
                  <w:sz w:val="20"/>
                  <w:szCs w:val="20"/>
                </w:rPr>
                <w:t xml:space="preserve"> (6 day rolling average)</w:t>
              </w:r>
              <w:r w:rsidRPr="00437A02">
                <w:rPr>
                  <w:sz w:val="20"/>
                  <w:szCs w:val="20"/>
                  <w:vertAlign w:val="subscript"/>
                </w:rPr>
                <w:t xml:space="preserve"> </w:t>
              </w:r>
              <w:r w:rsidRPr="00437A02">
                <w:rPr>
                  <w:sz w:val="20"/>
                  <w:szCs w:val="20"/>
                </w:rPr>
                <w:t>&gt; 0.</w:t>
              </w:r>
              <w:r>
                <w:rPr>
                  <w:sz w:val="20"/>
                  <w:szCs w:val="20"/>
                </w:rPr>
                <w:t xml:space="preserve">15 </w:t>
              </w:r>
              <w:r w:rsidRPr="00437A02">
                <w:rPr>
                  <w:sz w:val="20"/>
                  <w:szCs w:val="20"/>
                </w:rPr>
                <w:t>m</w:t>
              </w:r>
            </w:ins>
          </w:p>
        </w:tc>
        <w:tc>
          <w:tcPr>
            <w:tcW w:w="708" w:type="dxa"/>
          </w:tcPr>
          <w:p w14:paraId="41E75E35" w14:textId="77777777" w:rsidR="00741136" w:rsidRPr="00437A02" w:rsidRDefault="00741136" w:rsidP="00741136">
            <w:pPr>
              <w:jc w:val="center"/>
              <w:rPr>
                <w:ins w:id="80" w:author="Author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415EB19" w14:textId="77777777" w:rsidR="00741136" w:rsidRPr="00437A02" w:rsidRDefault="00741136" w:rsidP="00741136">
            <w:pPr>
              <w:rPr>
                <w:ins w:id="81" w:author="Author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7E901BD" w14:textId="430F3DAF" w:rsidR="00741136" w:rsidRPr="00437A02" w:rsidRDefault="00221B93" w:rsidP="00741136">
            <w:pPr>
              <w:jc w:val="right"/>
              <w:rPr>
                <w:ins w:id="82" w:author="Author"/>
                <w:sz w:val="20"/>
                <w:szCs w:val="20"/>
              </w:rPr>
            </w:pPr>
            <w:ins w:id="83" w:author="Author">
              <w:r>
                <w:rPr>
                  <w:sz w:val="20"/>
                  <w:szCs w:val="20"/>
                </w:rPr>
                <w:t>0.15</w:t>
              </w:r>
            </w:ins>
          </w:p>
        </w:tc>
      </w:tr>
      <w:tr w:rsidR="002D0757" w:rsidRPr="00437A02" w14:paraId="778D0297" w14:textId="77777777" w:rsidTr="00437A02">
        <w:tc>
          <w:tcPr>
            <w:tcW w:w="1419" w:type="dxa"/>
            <w:vMerge/>
          </w:tcPr>
          <w:p w14:paraId="60D965D3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0F243F26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 w:val="restart"/>
          </w:tcPr>
          <w:p w14:paraId="7C975311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545AB134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&lt;1,200 ML/d</w:t>
            </w:r>
          </w:p>
        </w:tc>
        <w:tc>
          <w:tcPr>
            <w:tcW w:w="708" w:type="dxa"/>
          </w:tcPr>
          <w:p w14:paraId="364D05D0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3E4C1F2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8" w:type="dxa"/>
          </w:tcPr>
          <w:p w14:paraId="39F14265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1200</w:t>
            </w:r>
          </w:p>
        </w:tc>
      </w:tr>
      <w:tr w:rsidR="002D0757" w:rsidRPr="00437A02" w14:paraId="577CB8DF" w14:textId="77777777" w:rsidTr="00437A02">
        <w:tc>
          <w:tcPr>
            <w:tcW w:w="1419" w:type="dxa"/>
            <w:vMerge/>
          </w:tcPr>
          <w:p w14:paraId="77A95C4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37451E2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71A19CD8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00B07E6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&gt; 25,000 ML/day</w:t>
            </w:r>
          </w:p>
        </w:tc>
        <w:tc>
          <w:tcPr>
            <w:tcW w:w="708" w:type="dxa"/>
          </w:tcPr>
          <w:p w14:paraId="223ADF18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78D5BB5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8" w:type="dxa"/>
          </w:tcPr>
          <w:p w14:paraId="15040D3E" w14:textId="0E7AF1F5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2500</w:t>
            </w:r>
            <w:ins w:id="84" w:author="Author">
              <w:r w:rsidR="00221B93">
                <w:rPr>
                  <w:sz w:val="20"/>
                  <w:szCs w:val="20"/>
                </w:rPr>
                <w:t>0</w:t>
              </w:r>
            </w:ins>
          </w:p>
        </w:tc>
      </w:tr>
      <w:tr w:rsidR="002D0757" w:rsidRPr="00437A02" w14:paraId="2DF44C5F" w14:textId="77777777" w:rsidTr="00437A02">
        <w:tc>
          <w:tcPr>
            <w:tcW w:w="1419" w:type="dxa"/>
          </w:tcPr>
          <w:p w14:paraId="66CD2970" w14:textId="378D8BF4" w:rsidR="002D0757" w:rsidRPr="00437A02" w:rsidRDefault="002D0757" w:rsidP="002D0757">
            <w:pPr>
              <w:rPr>
                <w:sz w:val="20"/>
                <w:szCs w:val="20"/>
              </w:rPr>
            </w:pPr>
            <w:del w:id="85" w:author="Author">
              <w:r w:rsidRPr="00437A02" w:rsidDel="00AB070A">
                <w:rPr>
                  <w:sz w:val="20"/>
                  <w:szCs w:val="20"/>
                </w:rPr>
                <w:delText>WCORPUM</w:delText>
              </w:r>
            </w:del>
          </w:p>
        </w:tc>
        <w:tc>
          <w:tcPr>
            <w:tcW w:w="1713" w:type="dxa"/>
          </w:tcPr>
          <w:p w14:paraId="67BB9323" w14:textId="3764F812" w:rsidR="002D0757" w:rsidRPr="00437A02" w:rsidRDefault="002D0757" w:rsidP="002D0757">
            <w:pPr>
              <w:rPr>
                <w:sz w:val="20"/>
                <w:szCs w:val="20"/>
              </w:rPr>
            </w:pPr>
            <w:del w:id="86" w:author="Author">
              <w:r w:rsidRPr="00437A02" w:rsidDel="00AB070A">
                <w:rPr>
                  <w:sz w:val="20"/>
                  <w:szCs w:val="20"/>
                </w:rPr>
                <w:delText>West Corurgan diversion</w:delText>
              </w:r>
            </w:del>
          </w:p>
        </w:tc>
        <w:tc>
          <w:tcPr>
            <w:tcW w:w="696" w:type="dxa"/>
          </w:tcPr>
          <w:p w14:paraId="2208A3AC" w14:textId="16BBA2E5" w:rsidR="002D0757" w:rsidRPr="00437A02" w:rsidRDefault="002D0757" w:rsidP="002D0757">
            <w:pPr>
              <w:rPr>
                <w:sz w:val="20"/>
                <w:szCs w:val="20"/>
              </w:rPr>
            </w:pPr>
            <w:del w:id="87" w:author="Author">
              <w:r w:rsidRPr="00437A02" w:rsidDel="00AB070A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127" w:type="dxa"/>
          </w:tcPr>
          <w:p w14:paraId="407BBDEC" w14:textId="36A944A8" w:rsidR="002D0757" w:rsidRPr="00437A02" w:rsidRDefault="002D0757" w:rsidP="002D0757">
            <w:pPr>
              <w:rPr>
                <w:sz w:val="20"/>
                <w:szCs w:val="20"/>
              </w:rPr>
            </w:pPr>
            <w:del w:id="88" w:author="Author">
              <w:r w:rsidRPr="00437A02" w:rsidDel="00AB070A">
                <w:rPr>
                  <w:sz w:val="20"/>
                  <w:szCs w:val="20"/>
                </w:rPr>
                <w:delText>Q – QORD &gt; 100 ML</w:delText>
              </w:r>
            </w:del>
          </w:p>
        </w:tc>
        <w:tc>
          <w:tcPr>
            <w:tcW w:w="708" w:type="dxa"/>
          </w:tcPr>
          <w:p w14:paraId="6631E8AA" w14:textId="1E08120D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del w:id="89" w:author="Author">
              <w:r w:rsidRPr="00437A02" w:rsidDel="00AB070A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23B7AB1C" w14:textId="481D1053" w:rsidR="002D0757" w:rsidRPr="00437A02" w:rsidRDefault="002D0757" w:rsidP="002D0757">
            <w:pPr>
              <w:rPr>
                <w:sz w:val="20"/>
                <w:szCs w:val="20"/>
              </w:rPr>
            </w:pPr>
            <w:del w:id="90" w:author="Author">
              <w:r w:rsidRPr="00437A02" w:rsidDel="00AB070A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8" w:type="dxa"/>
          </w:tcPr>
          <w:p w14:paraId="582C137B" w14:textId="2007037A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del w:id="91" w:author="Author">
              <w:r w:rsidRPr="00437A02" w:rsidDel="00AB070A">
                <w:rPr>
                  <w:sz w:val="20"/>
                  <w:szCs w:val="20"/>
                </w:rPr>
                <w:delText>100</w:delText>
              </w:r>
            </w:del>
          </w:p>
        </w:tc>
      </w:tr>
      <w:tr w:rsidR="002D0757" w:rsidRPr="00437A02" w14:paraId="40070F9A" w14:textId="77777777" w:rsidTr="00437A02">
        <w:tc>
          <w:tcPr>
            <w:tcW w:w="1419" w:type="dxa"/>
            <w:vMerge w:val="restart"/>
          </w:tcPr>
          <w:p w14:paraId="1022A7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409026</w:t>
            </w:r>
          </w:p>
        </w:tc>
        <w:tc>
          <w:tcPr>
            <w:tcW w:w="1713" w:type="dxa"/>
            <w:vMerge w:val="restart"/>
          </w:tcPr>
          <w:p w14:paraId="1C830AFE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Mulwala Canal  diversion (off Yarrawonga Weir)</w:t>
            </w:r>
          </w:p>
        </w:tc>
        <w:tc>
          <w:tcPr>
            <w:tcW w:w="696" w:type="dxa"/>
            <w:vMerge w:val="restart"/>
          </w:tcPr>
          <w:p w14:paraId="6A497748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1F71EA29" w14:textId="09BC8159" w:rsidR="002D0757" w:rsidRPr="00437A02" w:rsidRDefault="00221B93">
            <w:pPr>
              <w:rPr>
                <w:sz w:val="20"/>
                <w:szCs w:val="20"/>
              </w:rPr>
            </w:pPr>
            <w:ins w:id="92" w:author="Author">
              <w:r>
                <w:rPr>
                  <w:sz w:val="20"/>
                  <w:szCs w:val="20"/>
                </w:rPr>
                <w:t xml:space="preserve">-500 ML/d &gt; </w:t>
              </w:r>
            </w:ins>
            <w:r w:rsidR="002D0757" w:rsidRPr="00437A02">
              <w:rPr>
                <w:sz w:val="20"/>
                <w:szCs w:val="20"/>
              </w:rPr>
              <w:t xml:space="preserve">Q – QORD &gt; </w:t>
            </w:r>
            <w:del w:id="93" w:author="Author">
              <w:r w:rsidR="002D0757" w:rsidRPr="00437A02" w:rsidDel="00221B93">
                <w:rPr>
                  <w:sz w:val="20"/>
                  <w:szCs w:val="20"/>
                </w:rPr>
                <w:delText xml:space="preserve">1000 </w:delText>
              </w:r>
            </w:del>
            <w:ins w:id="94" w:author="Author">
              <w:r>
                <w:rPr>
                  <w:sz w:val="20"/>
                  <w:szCs w:val="20"/>
                </w:rPr>
                <w:t>5</w:t>
              </w:r>
              <w:r w:rsidRPr="00437A02">
                <w:rPr>
                  <w:sz w:val="20"/>
                  <w:szCs w:val="20"/>
                </w:rPr>
                <w:t xml:space="preserve">00 </w:t>
              </w:r>
            </w:ins>
            <w:r w:rsidR="002D0757" w:rsidRPr="00437A02">
              <w:rPr>
                <w:sz w:val="20"/>
                <w:szCs w:val="20"/>
              </w:rPr>
              <w:t>ML</w:t>
            </w:r>
            <w:ins w:id="95" w:author="Author">
              <w:r>
                <w:rPr>
                  <w:sz w:val="20"/>
                  <w:szCs w:val="20"/>
                </w:rPr>
                <w:t>/d</w:t>
              </w:r>
            </w:ins>
          </w:p>
        </w:tc>
        <w:tc>
          <w:tcPr>
            <w:tcW w:w="708" w:type="dxa"/>
          </w:tcPr>
          <w:p w14:paraId="7030FB09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221B87CD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8" w:type="dxa"/>
          </w:tcPr>
          <w:p w14:paraId="15357CF2" w14:textId="6353AF6D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commentRangeStart w:id="96"/>
            <w:del w:id="97" w:author="Author">
              <w:r w:rsidRPr="00437A02" w:rsidDel="00221B93">
                <w:rPr>
                  <w:sz w:val="20"/>
                  <w:szCs w:val="20"/>
                </w:rPr>
                <w:delText>1000</w:delText>
              </w:r>
            </w:del>
            <w:ins w:id="98" w:author="Author">
              <w:r w:rsidR="00221B93">
                <w:rPr>
                  <w:sz w:val="20"/>
                  <w:szCs w:val="20"/>
                </w:rPr>
                <w:t>5</w:t>
              </w:r>
              <w:r w:rsidR="00221B93" w:rsidRPr="00437A02">
                <w:rPr>
                  <w:sz w:val="20"/>
                  <w:szCs w:val="20"/>
                </w:rPr>
                <w:t>00</w:t>
              </w:r>
            </w:ins>
            <w:commentRangeEnd w:id="96"/>
            <w:r w:rsidR="005F58EA">
              <w:rPr>
                <w:rStyle w:val="CommentReference"/>
              </w:rPr>
              <w:commentReference w:id="96"/>
            </w:r>
          </w:p>
        </w:tc>
      </w:tr>
      <w:tr w:rsidR="002D0757" w:rsidRPr="00437A02" w14:paraId="33CC714F" w14:textId="77777777" w:rsidTr="00437A02">
        <w:tc>
          <w:tcPr>
            <w:tcW w:w="1419" w:type="dxa"/>
            <w:vMerge/>
          </w:tcPr>
          <w:p w14:paraId="69EE6FEB" w14:textId="77777777" w:rsidR="002D0757" w:rsidRPr="00437A02" w:rsidRDefault="002D0757" w:rsidP="002D075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7B4876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5F97D9B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F54708F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If Q (409026) &gt; related  water @ 409216A</w:t>
            </w:r>
          </w:p>
          <w:p w14:paraId="156F0235" w14:textId="77777777" w:rsidR="002D0757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(See note 1 below)</w:t>
            </w:r>
          </w:p>
        </w:tc>
        <w:tc>
          <w:tcPr>
            <w:tcW w:w="708" w:type="dxa"/>
          </w:tcPr>
          <w:p w14:paraId="5EB4603A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8DC7B05" w14:textId="77777777" w:rsidR="002D0757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RO_Q_HARD_</w:t>
            </w:r>
            <w:commentRangeStart w:id="99"/>
            <w:r w:rsidRPr="00437A02">
              <w:rPr>
                <w:sz w:val="20"/>
                <w:szCs w:val="20"/>
              </w:rPr>
              <w:t>1</w:t>
            </w:r>
            <w:commentRangeEnd w:id="99"/>
            <w:r w:rsidR="00BA75EB">
              <w:rPr>
                <w:rStyle w:val="CommentReference"/>
              </w:rPr>
              <w:commentReference w:id="99"/>
            </w:r>
          </w:p>
        </w:tc>
        <w:tc>
          <w:tcPr>
            <w:tcW w:w="1418" w:type="dxa"/>
          </w:tcPr>
          <w:p w14:paraId="4D684283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E276AA" w:rsidRPr="00437A02" w14:paraId="5C44799D" w14:textId="77777777" w:rsidTr="00437A02">
        <w:tc>
          <w:tcPr>
            <w:tcW w:w="1419" w:type="dxa"/>
            <w:vMerge w:val="restart"/>
          </w:tcPr>
          <w:p w14:paraId="4523B5BF" w14:textId="77777777" w:rsidR="00E276AA" w:rsidRPr="00437A02" w:rsidRDefault="00E276AA" w:rsidP="002739DD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4097</w:t>
            </w:r>
            <w:r w:rsidR="002739DD">
              <w:rPr>
                <w:rFonts w:ascii="Verdana" w:hAnsi="Verdana"/>
                <w:sz w:val="20"/>
                <w:szCs w:val="20"/>
              </w:rPr>
              <w:t>22</w:t>
            </w:r>
            <w:r w:rsidRPr="00437A02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713" w:type="dxa"/>
            <w:vMerge w:val="restart"/>
          </w:tcPr>
          <w:p w14:paraId="06003642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Yarrawonga Main Canal  diversion</w:t>
            </w:r>
          </w:p>
        </w:tc>
        <w:tc>
          <w:tcPr>
            <w:tcW w:w="696" w:type="dxa"/>
            <w:vMerge w:val="restart"/>
          </w:tcPr>
          <w:p w14:paraId="512E3B98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75B12A34" w14:textId="1FBAE0F7" w:rsidR="00E276AA" w:rsidRPr="00437A02" w:rsidRDefault="00221B93" w:rsidP="002D0757">
            <w:pPr>
              <w:rPr>
                <w:sz w:val="20"/>
                <w:szCs w:val="20"/>
              </w:rPr>
            </w:pPr>
            <w:ins w:id="100" w:author="Author">
              <w:r>
                <w:rPr>
                  <w:sz w:val="20"/>
                  <w:szCs w:val="20"/>
                </w:rPr>
                <w:t xml:space="preserve">-500 ML/d &gt; </w:t>
              </w:r>
            </w:ins>
            <w:r w:rsidR="00E276AA" w:rsidRPr="00437A02">
              <w:rPr>
                <w:sz w:val="20"/>
                <w:szCs w:val="20"/>
              </w:rPr>
              <w:t>Q – QORD &gt; 500 ML</w:t>
            </w:r>
            <w:ins w:id="101" w:author="Author">
              <w:r>
                <w:rPr>
                  <w:sz w:val="20"/>
                  <w:szCs w:val="20"/>
                </w:rPr>
                <w:t>/d</w:t>
              </w:r>
            </w:ins>
          </w:p>
        </w:tc>
        <w:tc>
          <w:tcPr>
            <w:tcW w:w="708" w:type="dxa"/>
          </w:tcPr>
          <w:p w14:paraId="28AD13FD" w14:textId="77777777" w:rsidR="00E276AA" w:rsidRPr="00437A02" w:rsidRDefault="00E276AA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12E49792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8" w:type="dxa"/>
          </w:tcPr>
          <w:p w14:paraId="66977A87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447C2FB2" w14:textId="77777777" w:rsidTr="00437A02">
        <w:tc>
          <w:tcPr>
            <w:tcW w:w="1419" w:type="dxa"/>
            <w:vMerge/>
          </w:tcPr>
          <w:p w14:paraId="49FA5D71" w14:textId="77777777" w:rsidR="00E276AA" w:rsidRPr="00437A02" w:rsidRDefault="00E276AA" w:rsidP="002D075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24DF96FD" w14:textId="77777777" w:rsidR="00E276AA" w:rsidRPr="00437A02" w:rsidRDefault="00E276AA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0B020B5" w14:textId="77777777" w:rsidR="00E276AA" w:rsidRPr="00437A02" w:rsidRDefault="00E276AA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FE38D74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If Q (409722A) &gt; related  water @ 409216A</w:t>
            </w:r>
          </w:p>
          <w:p w14:paraId="07B682D8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(See note 1 below)</w:t>
            </w:r>
          </w:p>
        </w:tc>
        <w:tc>
          <w:tcPr>
            <w:tcW w:w="708" w:type="dxa"/>
          </w:tcPr>
          <w:p w14:paraId="7FC65AED" w14:textId="37AD477A" w:rsidR="00E276AA" w:rsidRPr="00437A02" w:rsidRDefault="00A27B9E" w:rsidP="002D07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779B3AB8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RO_Q_HARD_</w:t>
            </w:r>
            <w:commentRangeStart w:id="102"/>
            <w:r w:rsidRPr="00437A02">
              <w:rPr>
                <w:sz w:val="20"/>
                <w:szCs w:val="20"/>
              </w:rPr>
              <w:t>1</w:t>
            </w:r>
            <w:commentRangeEnd w:id="102"/>
            <w:r w:rsidR="00BA75EB">
              <w:rPr>
                <w:rStyle w:val="CommentReference"/>
              </w:rPr>
              <w:commentReference w:id="102"/>
            </w:r>
          </w:p>
        </w:tc>
        <w:tc>
          <w:tcPr>
            <w:tcW w:w="1418" w:type="dxa"/>
          </w:tcPr>
          <w:p w14:paraId="1928922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2D0757" w:rsidRPr="00437A02" w14:paraId="61CAB70B" w14:textId="77777777" w:rsidTr="00437A02">
        <w:tc>
          <w:tcPr>
            <w:tcW w:w="1419" w:type="dxa"/>
            <w:vMerge w:val="restart"/>
          </w:tcPr>
          <w:p w14:paraId="6B3EA2B8" w14:textId="77777777" w:rsidR="002D0757" w:rsidRPr="00437A02" w:rsidRDefault="002D0757" w:rsidP="002D0757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409216A</w:t>
            </w:r>
          </w:p>
          <w:p w14:paraId="5CF54BA0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  <w:shd w:val="clear" w:color="auto" w:fill="auto"/>
          </w:tcPr>
          <w:p w14:paraId="496330C9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Yarrawonga storage</w:t>
            </w:r>
          </w:p>
        </w:tc>
        <w:tc>
          <w:tcPr>
            <w:tcW w:w="696" w:type="dxa"/>
            <w:vMerge w:val="restart"/>
          </w:tcPr>
          <w:p w14:paraId="7D536BED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4606C4C" w14:textId="2D4ED11B" w:rsidR="002D0757" w:rsidRPr="00437A02" w:rsidRDefault="002D0757" w:rsidP="002D0757">
            <w:pPr>
              <w:rPr>
                <w:sz w:val="20"/>
                <w:szCs w:val="20"/>
              </w:rPr>
            </w:pPr>
            <w:del w:id="103" w:author="Author">
              <w:r w:rsidRPr="00437A02" w:rsidDel="00B827A0">
                <w:rPr>
                  <w:sz w:val="20"/>
                  <w:szCs w:val="20"/>
                </w:rPr>
                <w:delText>H &lt; 124.2m</w:delText>
              </w:r>
            </w:del>
          </w:p>
        </w:tc>
        <w:tc>
          <w:tcPr>
            <w:tcW w:w="708" w:type="dxa"/>
            <w:shd w:val="clear" w:color="auto" w:fill="auto"/>
          </w:tcPr>
          <w:p w14:paraId="02274334" w14:textId="32C43C6C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del w:id="104" w:author="Author">
              <w:r w:rsidRPr="00437A02" w:rsidDel="00B827A0">
                <w:rPr>
                  <w:sz w:val="20"/>
                  <w:szCs w:val="20"/>
                </w:rPr>
                <w:delText>Hard</w:delText>
              </w:r>
            </w:del>
          </w:p>
        </w:tc>
        <w:tc>
          <w:tcPr>
            <w:tcW w:w="1701" w:type="dxa"/>
          </w:tcPr>
          <w:p w14:paraId="3749E015" w14:textId="27BDADE0" w:rsidR="002D0757" w:rsidRPr="00437A02" w:rsidRDefault="002D0757" w:rsidP="002D0757">
            <w:pPr>
              <w:rPr>
                <w:sz w:val="20"/>
                <w:szCs w:val="20"/>
              </w:rPr>
            </w:pPr>
            <w:del w:id="105" w:author="Author">
              <w:r w:rsidRPr="00437A02" w:rsidDel="00B827A0">
                <w:rPr>
                  <w:sz w:val="20"/>
                  <w:szCs w:val="20"/>
                </w:rPr>
                <w:delText>SO_H_HARD_1</w:delText>
              </w:r>
            </w:del>
          </w:p>
        </w:tc>
        <w:tc>
          <w:tcPr>
            <w:tcW w:w="1418" w:type="dxa"/>
          </w:tcPr>
          <w:p w14:paraId="28265655" w14:textId="7CAD8469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del w:id="106" w:author="Author">
              <w:r w:rsidRPr="00437A02" w:rsidDel="00B827A0">
                <w:rPr>
                  <w:sz w:val="20"/>
                  <w:szCs w:val="20"/>
                </w:rPr>
                <w:delText>124.</w:delText>
              </w:r>
              <w:commentRangeStart w:id="107"/>
              <w:r w:rsidRPr="00437A02" w:rsidDel="00B827A0">
                <w:rPr>
                  <w:sz w:val="20"/>
                  <w:szCs w:val="20"/>
                </w:rPr>
                <w:delText>2</w:delText>
              </w:r>
            </w:del>
            <w:commentRangeEnd w:id="107"/>
            <w:r w:rsidR="00223B9D">
              <w:rPr>
                <w:rStyle w:val="CommentReference"/>
              </w:rPr>
              <w:commentReference w:id="107"/>
            </w:r>
          </w:p>
        </w:tc>
      </w:tr>
      <w:tr w:rsidR="002D0757" w:rsidRPr="00437A02" w14:paraId="329183E0" w14:textId="77777777" w:rsidTr="00437A02">
        <w:tc>
          <w:tcPr>
            <w:tcW w:w="1419" w:type="dxa"/>
            <w:vMerge/>
          </w:tcPr>
          <w:p w14:paraId="38DD1BBB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7D9CA5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0EEF12E7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04B4DACC" w14:textId="01387EEB" w:rsidR="002D0757" w:rsidRPr="00437A02" w:rsidRDefault="002D0757" w:rsidP="002D0757">
            <w:pPr>
              <w:rPr>
                <w:sz w:val="20"/>
                <w:szCs w:val="20"/>
              </w:rPr>
            </w:pPr>
            <w:del w:id="108" w:author="Author">
              <w:r w:rsidRPr="00437A02" w:rsidDel="00B827A0">
                <w:rPr>
                  <w:sz w:val="20"/>
                  <w:szCs w:val="20"/>
                </w:rPr>
                <w:delText>124.2 &lt; H &lt; 124.6</w:delText>
              </w:r>
            </w:del>
          </w:p>
        </w:tc>
        <w:tc>
          <w:tcPr>
            <w:tcW w:w="708" w:type="dxa"/>
            <w:shd w:val="clear" w:color="auto" w:fill="auto"/>
          </w:tcPr>
          <w:p w14:paraId="293A8466" w14:textId="5C8F518D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del w:id="109" w:author="Author">
              <w:r w:rsidRPr="00437A02" w:rsidDel="00B827A0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44F6110D" w14:textId="230AA23A" w:rsidR="002D0757" w:rsidRPr="00437A02" w:rsidDel="00B827A0" w:rsidRDefault="002D0757" w:rsidP="002D0757">
            <w:pPr>
              <w:rPr>
                <w:del w:id="110" w:author="Author"/>
                <w:sz w:val="20"/>
                <w:szCs w:val="20"/>
              </w:rPr>
            </w:pPr>
            <w:del w:id="111" w:author="Author">
              <w:r w:rsidRPr="00437A02" w:rsidDel="00B827A0">
                <w:rPr>
                  <w:sz w:val="20"/>
                  <w:szCs w:val="20"/>
                </w:rPr>
                <w:delText>SO_H_SOFT_1</w:delText>
              </w:r>
            </w:del>
          </w:p>
          <w:p w14:paraId="2EF8EAF4" w14:textId="69FE51A7" w:rsidR="002D0757" w:rsidRPr="00437A02" w:rsidRDefault="002D0757" w:rsidP="002D0757">
            <w:pPr>
              <w:rPr>
                <w:sz w:val="20"/>
                <w:szCs w:val="20"/>
              </w:rPr>
            </w:pPr>
            <w:del w:id="112" w:author="Author">
              <w:r w:rsidRPr="00437A02" w:rsidDel="00B827A0">
                <w:rPr>
                  <w:sz w:val="20"/>
                  <w:szCs w:val="20"/>
                </w:rPr>
                <w:delText>SO_H_SOFT_2</w:delText>
              </w:r>
            </w:del>
          </w:p>
        </w:tc>
        <w:tc>
          <w:tcPr>
            <w:tcW w:w="1418" w:type="dxa"/>
          </w:tcPr>
          <w:p w14:paraId="1E5A5435" w14:textId="43B8B26E" w:rsidR="002D0757" w:rsidRPr="00437A02" w:rsidDel="00B827A0" w:rsidRDefault="002D0757" w:rsidP="00437A02">
            <w:pPr>
              <w:jc w:val="right"/>
              <w:rPr>
                <w:del w:id="113" w:author="Author"/>
                <w:sz w:val="20"/>
                <w:szCs w:val="20"/>
              </w:rPr>
            </w:pPr>
            <w:del w:id="114" w:author="Author">
              <w:r w:rsidRPr="00437A02" w:rsidDel="00B827A0">
                <w:rPr>
                  <w:sz w:val="20"/>
                  <w:szCs w:val="20"/>
                </w:rPr>
                <w:delText>124.2</w:delText>
              </w:r>
            </w:del>
          </w:p>
          <w:p w14:paraId="0A5D2643" w14:textId="1FA1F39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del w:id="115" w:author="Author">
              <w:r w:rsidRPr="00437A02" w:rsidDel="00B827A0">
                <w:rPr>
                  <w:sz w:val="20"/>
                  <w:szCs w:val="20"/>
                </w:rPr>
                <w:delText>124.6</w:delText>
              </w:r>
            </w:del>
          </w:p>
        </w:tc>
      </w:tr>
      <w:tr w:rsidR="00B827A0" w:rsidRPr="00437A02" w14:paraId="44273342" w14:textId="77777777" w:rsidTr="00437A02">
        <w:trPr>
          <w:ins w:id="116" w:author="Author"/>
        </w:trPr>
        <w:tc>
          <w:tcPr>
            <w:tcW w:w="1419" w:type="dxa"/>
            <w:vMerge/>
          </w:tcPr>
          <w:p w14:paraId="59D14C2E" w14:textId="77777777" w:rsidR="00B827A0" w:rsidRPr="00437A02" w:rsidRDefault="00B827A0" w:rsidP="002D0757">
            <w:pPr>
              <w:rPr>
                <w:ins w:id="117" w:author="Author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D645C1F" w14:textId="77777777" w:rsidR="00B827A0" w:rsidRPr="00437A02" w:rsidRDefault="00B827A0" w:rsidP="002D0757">
            <w:pPr>
              <w:rPr>
                <w:ins w:id="118" w:author="Author"/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1E2F022E" w14:textId="77777777" w:rsidR="00B827A0" w:rsidRPr="00437A02" w:rsidRDefault="00B827A0" w:rsidP="002D0757">
            <w:pPr>
              <w:rPr>
                <w:ins w:id="119" w:author="Author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0C736E4A" w14:textId="473038FC" w:rsidR="00B827A0" w:rsidRPr="00437A02" w:rsidRDefault="00B827A0" w:rsidP="00AB070A">
            <w:pPr>
              <w:rPr>
                <w:ins w:id="120" w:author="Author"/>
                <w:sz w:val="20"/>
                <w:szCs w:val="20"/>
              </w:rPr>
            </w:pPr>
            <w:ins w:id="121" w:author="Author">
              <w:r>
                <w:rPr>
                  <w:sz w:val="20"/>
                  <w:szCs w:val="20"/>
                </w:rPr>
                <w:t>H &lt; 124.7</w:t>
              </w:r>
              <w:r w:rsidR="00AB070A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m (between 2</w:t>
              </w:r>
              <w:r w:rsidR="00AB070A">
                <w:rPr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 xml:space="preserve"> December and 31 January)</w:t>
              </w:r>
            </w:ins>
          </w:p>
        </w:tc>
        <w:tc>
          <w:tcPr>
            <w:tcW w:w="708" w:type="dxa"/>
            <w:shd w:val="clear" w:color="auto" w:fill="auto"/>
          </w:tcPr>
          <w:p w14:paraId="435ABC9D" w14:textId="26AAACA2" w:rsidR="00B827A0" w:rsidRPr="00437A02" w:rsidRDefault="00B827A0" w:rsidP="002D0757">
            <w:pPr>
              <w:jc w:val="center"/>
              <w:rPr>
                <w:ins w:id="122" w:author="Author"/>
                <w:sz w:val="20"/>
                <w:szCs w:val="20"/>
              </w:rPr>
            </w:pPr>
            <w:ins w:id="123" w:author="Author">
              <w:r w:rsidRPr="00437A02"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0B02A190" w14:textId="77777777" w:rsidR="00B827A0" w:rsidRPr="00437A02" w:rsidRDefault="00B827A0" w:rsidP="002D0757">
            <w:pPr>
              <w:rPr>
                <w:ins w:id="124" w:author="Author"/>
                <w:sz w:val="20"/>
                <w:szCs w:val="20"/>
              </w:rPr>
            </w:pPr>
            <w:bookmarkStart w:id="125" w:name="_GoBack"/>
            <w:bookmarkEnd w:id="125"/>
          </w:p>
        </w:tc>
        <w:tc>
          <w:tcPr>
            <w:tcW w:w="1418" w:type="dxa"/>
          </w:tcPr>
          <w:p w14:paraId="7EFCD292" w14:textId="77777777" w:rsidR="00B827A0" w:rsidRPr="00437A02" w:rsidRDefault="00B827A0" w:rsidP="00437A02">
            <w:pPr>
              <w:jc w:val="right"/>
              <w:rPr>
                <w:ins w:id="126" w:author="Author"/>
                <w:sz w:val="20"/>
                <w:szCs w:val="20"/>
              </w:rPr>
            </w:pPr>
          </w:p>
        </w:tc>
      </w:tr>
      <w:tr w:rsidR="002D0757" w:rsidRPr="00437A02" w14:paraId="5DBDE44B" w14:textId="77777777" w:rsidTr="00437A02">
        <w:tc>
          <w:tcPr>
            <w:tcW w:w="1419" w:type="dxa"/>
            <w:vMerge/>
          </w:tcPr>
          <w:p w14:paraId="137CF04F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B1BC8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3EA093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346F5E37" w14:textId="43B3B3AF" w:rsidR="002D0757" w:rsidRPr="00437A02" w:rsidRDefault="002D0757" w:rsidP="00BA75EB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</w:t>
            </w:r>
            <w:del w:id="127" w:author="Author">
              <w:r w:rsidRPr="00437A02" w:rsidDel="00BA75EB">
                <w:rPr>
                  <w:sz w:val="20"/>
                  <w:szCs w:val="20"/>
                </w:rPr>
                <w:delText>=</w:delText>
              </w:r>
            </w:del>
            <w:r w:rsidRPr="00437A02">
              <w:rPr>
                <w:sz w:val="20"/>
                <w:szCs w:val="20"/>
              </w:rPr>
              <w:t xml:space="preserve"> 124.9m</w:t>
            </w:r>
          </w:p>
        </w:tc>
        <w:tc>
          <w:tcPr>
            <w:tcW w:w="708" w:type="dxa"/>
            <w:shd w:val="clear" w:color="auto" w:fill="auto"/>
          </w:tcPr>
          <w:p w14:paraId="2F7E2D69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01" w:type="dxa"/>
          </w:tcPr>
          <w:p w14:paraId="16A0EF49" w14:textId="51447DBA" w:rsidR="002D0757" w:rsidRPr="00437A02" w:rsidRDefault="002D0757" w:rsidP="002D0757">
            <w:pPr>
              <w:rPr>
                <w:sz w:val="20"/>
                <w:szCs w:val="20"/>
              </w:rPr>
            </w:pPr>
            <w:del w:id="128" w:author="Author">
              <w:r w:rsidRPr="00437A02" w:rsidDel="00825139">
                <w:rPr>
                  <w:sz w:val="20"/>
                  <w:szCs w:val="20"/>
                </w:rPr>
                <w:delText>SO</w:delText>
              </w:r>
            </w:del>
            <w:ins w:id="129" w:author="Author">
              <w:r w:rsidR="00825139">
                <w:rPr>
                  <w:sz w:val="20"/>
                  <w:szCs w:val="20"/>
                </w:rPr>
                <w:t>R</w:t>
              </w:r>
              <w:r w:rsidR="00825139" w:rsidRPr="00437A02">
                <w:rPr>
                  <w:sz w:val="20"/>
                  <w:szCs w:val="20"/>
                </w:rPr>
                <w:t>O</w:t>
              </w:r>
            </w:ins>
            <w:r w:rsidRPr="00437A02">
              <w:rPr>
                <w:sz w:val="20"/>
                <w:szCs w:val="20"/>
              </w:rPr>
              <w:t>_H_ FSL</w:t>
            </w:r>
          </w:p>
        </w:tc>
        <w:tc>
          <w:tcPr>
            <w:tcW w:w="1418" w:type="dxa"/>
          </w:tcPr>
          <w:p w14:paraId="37088AB4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124.9</w:t>
            </w:r>
          </w:p>
        </w:tc>
      </w:tr>
      <w:tr w:rsidR="002D0757" w:rsidRPr="00437A02" w14:paraId="1B2D96F6" w14:textId="77777777" w:rsidTr="00437A02">
        <w:trPr>
          <w:trHeight w:val="539"/>
        </w:trPr>
        <w:tc>
          <w:tcPr>
            <w:tcW w:w="1419" w:type="dxa"/>
            <w:vMerge w:val="restart"/>
          </w:tcPr>
          <w:p w14:paraId="58EC0755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409025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71E22BE8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Downstream of Yarrawonga</w:t>
            </w:r>
          </w:p>
        </w:tc>
        <w:tc>
          <w:tcPr>
            <w:tcW w:w="696" w:type="dxa"/>
          </w:tcPr>
          <w:p w14:paraId="0CBB4FEE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8F61FA0" w14:textId="7999A19D" w:rsidR="002D0757" w:rsidRPr="00437A02" w:rsidRDefault="00511367" w:rsidP="00511367">
            <w:pPr>
              <w:rPr>
                <w:sz w:val="20"/>
                <w:szCs w:val="20"/>
              </w:rPr>
            </w:pPr>
            <w:ins w:id="130" w:author="Author">
              <w:r>
                <w:rPr>
                  <w:sz w:val="20"/>
                  <w:szCs w:val="20"/>
                </w:rPr>
                <w:t xml:space="preserve">When Q &lt;10,000 ML/day, </w:t>
              </w:r>
            </w:ins>
            <w:r w:rsidR="002D0757" w:rsidRPr="00437A02">
              <w:rPr>
                <w:sz w:val="20"/>
                <w:szCs w:val="20"/>
              </w:rPr>
              <w:t>ΔH (rate of fall) &gt; 0.</w:t>
            </w:r>
            <w:del w:id="131" w:author="Author">
              <w:r w:rsidR="002D0757" w:rsidRPr="00437A02" w:rsidDel="00511367">
                <w:rPr>
                  <w:sz w:val="20"/>
                  <w:szCs w:val="20"/>
                </w:rPr>
                <w:delText xml:space="preserve">3 </w:delText>
              </w:r>
            </w:del>
            <w:ins w:id="132" w:author="Author">
              <w:r>
                <w:rPr>
                  <w:sz w:val="20"/>
                  <w:szCs w:val="20"/>
                </w:rPr>
                <w:t>2</w:t>
              </w:r>
              <w:r w:rsidRPr="00437A02">
                <w:rPr>
                  <w:sz w:val="20"/>
                  <w:szCs w:val="20"/>
                </w:rPr>
                <w:t xml:space="preserve"> </w:t>
              </w:r>
            </w:ins>
            <w:r w:rsidR="002D0757" w:rsidRPr="00437A02">
              <w:rPr>
                <w:sz w:val="20"/>
                <w:szCs w:val="20"/>
              </w:rPr>
              <w:t>m</w:t>
            </w:r>
            <w:ins w:id="133" w:author="Author">
              <w:r w:rsidR="00B827A0">
                <w:rPr>
                  <w:sz w:val="20"/>
                  <w:szCs w:val="20"/>
                </w:rPr>
                <w:t>/d</w:t>
              </w:r>
            </w:ins>
            <w:r w:rsidR="002D0757" w:rsidRPr="00437A02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6527FF82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4A821BE2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SO_dH_SOFT_1</w:t>
            </w:r>
          </w:p>
        </w:tc>
        <w:tc>
          <w:tcPr>
            <w:tcW w:w="1418" w:type="dxa"/>
          </w:tcPr>
          <w:p w14:paraId="7C747807" w14:textId="49BA45DD" w:rsidR="002D0757" w:rsidRPr="00437A02" w:rsidRDefault="002D0757" w:rsidP="00511367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</w:t>
            </w:r>
            <w:del w:id="134" w:author="Author">
              <w:r w:rsidRPr="00437A02" w:rsidDel="00511367">
                <w:rPr>
                  <w:sz w:val="20"/>
                  <w:szCs w:val="20"/>
                </w:rPr>
                <w:delText>3</w:delText>
              </w:r>
            </w:del>
            <w:ins w:id="135" w:author="Author">
              <w:r w:rsidR="00511367">
                <w:rPr>
                  <w:sz w:val="20"/>
                  <w:szCs w:val="20"/>
                </w:rPr>
                <w:t>2</w:t>
              </w:r>
            </w:ins>
          </w:p>
        </w:tc>
      </w:tr>
      <w:tr w:rsidR="00765E86" w:rsidRPr="00437A02" w14:paraId="56B87967" w14:textId="77777777" w:rsidTr="00437A02">
        <w:trPr>
          <w:trHeight w:val="539"/>
          <w:ins w:id="136" w:author="Author"/>
        </w:trPr>
        <w:tc>
          <w:tcPr>
            <w:tcW w:w="1419" w:type="dxa"/>
            <w:vMerge/>
          </w:tcPr>
          <w:p w14:paraId="6CD9FD1A" w14:textId="77777777" w:rsidR="00765E86" w:rsidRPr="00437A02" w:rsidRDefault="00765E86" w:rsidP="00765E86">
            <w:pPr>
              <w:rPr>
                <w:ins w:id="137" w:author="Author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01CFC7C2" w14:textId="77777777" w:rsidR="00765E86" w:rsidRPr="00437A02" w:rsidRDefault="00765E86" w:rsidP="00765E86">
            <w:pPr>
              <w:rPr>
                <w:ins w:id="138" w:author="Author"/>
                <w:sz w:val="20"/>
                <w:szCs w:val="20"/>
              </w:rPr>
            </w:pPr>
          </w:p>
        </w:tc>
        <w:tc>
          <w:tcPr>
            <w:tcW w:w="696" w:type="dxa"/>
          </w:tcPr>
          <w:p w14:paraId="1B2F13F4" w14:textId="436BD3E4" w:rsidR="00765E86" w:rsidRPr="00437A02" w:rsidRDefault="00765E86" w:rsidP="00765E86">
            <w:pPr>
              <w:rPr>
                <w:ins w:id="139" w:author="Author"/>
                <w:sz w:val="20"/>
                <w:szCs w:val="20"/>
              </w:rPr>
            </w:pPr>
            <w:ins w:id="140" w:author="Author">
              <w:r w:rsidRPr="00437A02">
                <w:rPr>
                  <w:sz w:val="20"/>
                  <w:szCs w:val="20"/>
                </w:rPr>
                <w:t>Q</w:t>
              </w:r>
            </w:ins>
          </w:p>
        </w:tc>
        <w:tc>
          <w:tcPr>
            <w:tcW w:w="2127" w:type="dxa"/>
            <w:shd w:val="clear" w:color="auto" w:fill="auto"/>
          </w:tcPr>
          <w:p w14:paraId="781D2D24" w14:textId="6A389121" w:rsidR="00765E86" w:rsidRPr="00437A02" w:rsidRDefault="00765E86">
            <w:pPr>
              <w:rPr>
                <w:ins w:id="141" w:author="Author"/>
                <w:sz w:val="20"/>
                <w:szCs w:val="20"/>
              </w:rPr>
            </w:pPr>
            <w:ins w:id="142" w:author="Author">
              <w:r w:rsidRPr="00437A02">
                <w:rPr>
                  <w:sz w:val="20"/>
                  <w:szCs w:val="20"/>
                </w:rPr>
                <w:t xml:space="preserve">Q </w:t>
              </w:r>
              <w:r>
                <w:rPr>
                  <w:sz w:val="20"/>
                  <w:szCs w:val="20"/>
                </w:rPr>
                <w:t>&gt;</w:t>
              </w:r>
              <w:r w:rsidRPr="00437A02">
                <w:rPr>
                  <w:sz w:val="20"/>
                  <w:szCs w:val="20"/>
                </w:rPr>
                <w:t xml:space="preserve"> 1</w:t>
              </w:r>
              <w:r>
                <w:rPr>
                  <w:sz w:val="20"/>
                  <w:szCs w:val="20"/>
                </w:rPr>
                <w:t>0</w:t>
              </w:r>
              <w:r w:rsidRPr="00437A02">
                <w:rPr>
                  <w:sz w:val="20"/>
                  <w:szCs w:val="20"/>
                </w:rPr>
                <w:t>,</w:t>
              </w:r>
              <w:r>
                <w:rPr>
                  <w:sz w:val="20"/>
                  <w:szCs w:val="20"/>
                </w:rPr>
                <w:t>0</w:t>
              </w:r>
              <w:r w:rsidRPr="00437A02">
                <w:rPr>
                  <w:sz w:val="20"/>
                  <w:szCs w:val="20"/>
                </w:rPr>
                <w:t>00 ML/d</w:t>
              </w:r>
            </w:ins>
          </w:p>
        </w:tc>
        <w:tc>
          <w:tcPr>
            <w:tcW w:w="708" w:type="dxa"/>
            <w:shd w:val="clear" w:color="auto" w:fill="auto"/>
          </w:tcPr>
          <w:p w14:paraId="1259A316" w14:textId="1DF2AFAD" w:rsidR="00765E86" w:rsidRPr="00437A02" w:rsidRDefault="00765E86" w:rsidP="00765E86">
            <w:pPr>
              <w:jc w:val="center"/>
              <w:rPr>
                <w:ins w:id="143" w:author="Author"/>
                <w:sz w:val="20"/>
                <w:szCs w:val="20"/>
              </w:rPr>
            </w:pPr>
            <w:ins w:id="144" w:author="Author">
              <w:r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13D230C7" w14:textId="690112CD" w:rsidR="00765E86" w:rsidRPr="00437A02" w:rsidRDefault="00765E86">
            <w:pPr>
              <w:rPr>
                <w:ins w:id="145" w:author="Author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1A5F519" w14:textId="0FE16F44" w:rsidR="00765E86" w:rsidRPr="00437A02" w:rsidRDefault="00765E86">
            <w:pPr>
              <w:jc w:val="right"/>
              <w:rPr>
                <w:ins w:id="146" w:author="Author"/>
                <w:sz w:val="20"/>
                <w:szCs w:val="20"/>
              </w:rPr>
            </w:pPr>
            <w:ins w:id="147" w:author="Author">
              <w:r w:rsidRPr="00437A02">
                <w:rPr>
                  <w:sz w:val="20"/>
                  <w:szCs w:val="20"/>
                </w:rPr>
                <w:t>1</w:t>
              </w:r>
              <w:r>
                <w:rPr>
                  <w:sz w:val="20"/>
                  <w:szCs w:val="20"/>
                </w:rPr>
                <w:t>0,0</w:t>
              </w:r>
              <w:r w:rsidRPr="00437A02">
                <w:rPr>
                  <w:sz w:val="20"/>
                  <w:szCs w:val="20"/>
                </w:rPr>
                <w:t>00</w:t>
              </w:r>
            </w:ins>
          </w:p>
        </w:tc>
      </w:tr>
      <w:tr w:rsidR="00765E86" w:rsidRPr="00437A02" w14:paraId="3872162A" w14:textId="77777777" w:rsidTr="00437A02">
        <w:trPr>
          <w:trHeight w:val="539"/>
        </w:trPr>
        <w:tc>
          <w:tcPr>
            <w:tcW w:w="1419" w:type="dxa"/>
            <w:vMerge/>
          </w:tcPr>
          <w:p w14:paraId="3F051CEE" w14:textId="77777777" w:rsidR="00765E86" w:rsidRPr="00437A02" w:rsidRDefault="00765E86" w:rsidP="00765E86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233ADD4" w14:textId="77777777" w:rsidR="00765E86" w:rsidRPr="00437A02" w:rsidRDefault="00765E86" w:rsidP="00765E86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53A06FE9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  <w:shd w:val="clear" w:color="auto" w:fill="auto"/>
          </w:tcPr>
          <w:p w14:paraId="4CF22BF0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1,800 ML/d</w:t>
            </w:r>
          </w:p>
        </w:tc>
        <w:tc>
          <w:tcPr>
            <w:tcW w:w="708" w:type="dxa"/>
            <w:shd w:val="clear" w:color="auto" w:fill="auto"/>
          </w:tcPr>
          <w:p w14:paraId="018C7E6B" w14:textId="77777777" w:rsidR="00765E86" w:rsidRPr="00437A02" w:rsidRDefault="00765E86" w:rsidP="00765E86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5DA7563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 HARD_1</w:t>
            </w:r>
          </w:p>
        </w:tc>
        <w:tc>
          <w:tcPr>
            <w:tcW w:w="1418" w:type="dxa"/>
          </w:tcPr>
          <w:p w14:paraId="28D61861" w14:textId="77777777" w:rsidR="00765E86" w:rsidRPr="00437A02" w:rsidRDefault="00765E86" w:rsidP="00765E86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1800</w:t>
            </w:r>
          </w:p>
        </w:tc>
      </w:tr>
      <w:tr w:rsidR="00765E86" w:rsidRPr="00437A02" w14:paraId="04C7818A" w14:textId="77777777" w:rsidTr="00437A02">
        <w:trPr>
          <w:trHeight w:val="539"/>
        </w:trPr>
        <w:tc>
          <w:tcPr>
            <w:tcW w:w="1419" w:type="dxa"/>
          </w:tcPr>
          <w:p w14:paraId="0BC92A68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403234A</w:t>
            </w:r>
          </w:p>
        </w:tc>
        <w:tc>
          <w:tcPr>
            <w:tcW w:w="1713" w:type="dxa"/>
          </w:tcPr>
          <w:p w14:paraId="3F6C8B2F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William </w:t>
            </w:r>
            <w:proofErr w:type="spellStart"/>
            <w:r w:rsidRPr="00437A02">
              <w:rPr>
                <w:sz w:val="20"/>
                <w:szCs w:val="20"/>
              </w:rPr>
              <w:t>Hovell</w:t>
            </w:r>
            <w:proofErr w:type="spellEnd"/>
            <w:r w:rsidRPr="00437A02">
              <w:rPr>
                <w:sz w:val="20"/>
                <w:szCs w:val="20"/>
              </w:rPr>
              <w:t xml:space="preserve"> storage </w:t>
            </w:r>
          </w:p>
        </w:tc>
        <w:tc>
          <w:tcPr>
            <w:tcW w:w="696" w:type="dxa"/>
          </w:tcPr>
          <w:p w14:paraId="422454C7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06D533CF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408.14 m</w:t>
            </w:r>
          </w:p>
        </w:tc>
        <w:tc>
          <w:tcPr>
            <w:tcW w:w="708" w:type="dxa"/>
          </w:tcPr>
          <w:p w14:paraId="3C3133B0" w14:textId="77777777" w:rsidR="00765E86" w:rsidRPr="00437A02" w:rsidRDefault="00765E86" w:rsidP="00765E86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01" w:type="dxa"/>
          </w:tcPr>
          <w:p w14:paraId="4698B636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RO_H_FSL</w:t>
            </w:r>
          </w:p>
        </w:tc>
        <w:tc>
          <w:tcPr>
            <w:tcW w:w="1418" w:type="dxa"/>
          </w:tcPr>
          <w:p w14:paraId="6B931633" w14:textId="77777777" w:rsidR="00765E86" w:rsidRPr="00437A02" w:rsidRDefault="00765E86" w:rsidP="00765E86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408.14</w:t>
            </w:r>
          </w:p>
        </w:tc>
      </w:tr>
    </w:tbl>
    <w:p w14:paraId="74C14AE5" w14:textId="77777777" w:rsidR="00165F65" w:rsidRDefault="00165F65" w:rsidP="00901081">
      <w:r>
        <w:t xml:space="preserve">Note 1: Diversion into 409722A </w:t>
      </w:r>
      <w:proofErr w:type="gramStart"/>
      <w:r>
        <w:t xml:space="preserve">and  </w:t>
      </w:r>
      <w:r w:rsidRPr="00165F65">
        <w:t>409026</w:t>
      </w:r>
      <w:proofErr w:type="gramEnd"/>
      <w:r>
        <w:t xml:space="preserve"> is dependent on the level rating curve for the Yarrawonga storage </w:t>
      </w:r>
      <w:r w:rsidR="00951D8A">
        <w:t>(</w:t>
      </w:r>
      <w:r w:rsidR="00951D8A">
        <w:rPr>
          <w:rFonts w:ascii="Verdana" w:hAnsi="Verdana"/>
          <w:sz w:val="17"/>
          <w:szCs w:val="17"/>
        </w:rPr>
        <w:t>409216A</w:t>
      </w:r>
      <w:r w:rsidR="00951D8A">
        <w:t xml:space="preserve">) </w:t>
      </w:r>
      <w:r>
        <w:t>as shown below;</w:t>
      </w:r>
    </w:p>
    <w:tbl>
      <w:tblPr>
        <w:tblW w:w="6600" w:type="dxa"/>
        <w:tblInd w:w="-5" w:type="dxa"/>
        <w:tblLook w:val="04A0" w:firstRow="1" w:lastRow="0" w:firstColumn="1" w:lastColumn="0" w:noHBand="0" w:noVBand="1"/>
      </w:tblPr>
      <w:tblGrid>
        <w:gridCol w:w="1418"/>
        <w:gridCol w:w="1402"/>
        <w:gridCol w:w="960"/>
        <w:gridCol w:w="1200"/>
        <w:gridCol w:w="1620"/>
        <w:tblGridChange w:id="148">
          <w:tblGrid>
            <w:gridCol w:w="1418"/>
            <w:gridCol w:w="1402"/>
            <w:gridCol w:w="960"/>
            <w:gridCol w:w="1200"/>
            <w:gridCol w:w="1620"/>
          </w:tblGrid>
        </w:tblGridChange>
      </w:tblGrid>
      <w:tr w:rsidR="00951D8A" w:rsidRPr="00951D8A" w14:paraId="5329AD8C" w14:textId="77777777" w:rsidTr="00951D8A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2323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409216A (H)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B794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Flow</w:t>
            </w:r>
            <w:r w:rsidR="00B20463">
              <w:rPr>
                <w:rFonts w:ascii="Calibri" w:eastAsia="Times New Roman" w:hAnsi="Calibri" w:cs="Times New Roman"/>
                <w:color w:val="000000"/>
                <w:lang w:eastAsia="en-AU"/>
              </w:rPr>
              <w:t>/Order</w:t>
            </w: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@ 409722A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75A5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C5B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409216A (H)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F87C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Flow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/Order</w:t>
            </w: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@ 409026</w:t>
            </w:r>
          </w:p>
        </w:tc>
      </w:tr>
      <w:tr w:rsidR="00951D8A" w:rsidRPr="00951D8A" w14:paraId="7DD9454C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C17C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122.52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5B8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488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3921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785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0</w:t>
            </w:r>
          </w:p>
        </w:tc>
      </w:tr>
      <w:tr w:rsidR="00951D8A" w:rsidRPr="00951D8A" w14:paraId="10DBD67D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79A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123.42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F8D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715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60D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0B7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500</w:t>
            </w:r>
          </w:p>
        </w:tc>
      </w:tr>
      <w:tr w:rsidR="00951D8A" w:rsidRPr="00951D8A" w14:paraId="42A00B09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3A9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123.86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A7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141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C92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3D8C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1000</w:t>
            </w:r>
          </w:p>
        </w:tc>
      </w:tr>
      <w:tr w:rsidR="00951D8A" w:rsidRPr="00951D8A" w14:paraId="3203BA17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36A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124.16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85F5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CC30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328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CD2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1500</w:t>
            </w:r>
          </w:p>
        </w:tc>
      </w:tr>
      <w:tr w:rsidR="00951D8A" w:rsidRPr="00951D8A" w14:paraId="560FB2AC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E04B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124.38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7237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8112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6841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61DA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2000</w:t>
            </w:r>
          </w:p>
        </w:tc>
      </w:tr>
      <w:tr w:rsidR="00951D8A" w:rsidRPr="00951D8A" w14:paraId="4C136B76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5F7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124.57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BF5B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D436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6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9F8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2500</w:t>
            </w:r>
          </w:p>
        </w:tc>
      </w:tr>
      <w:tr w:rsidR="00951D8A" w:rsidRPr="00951D8A" w14:paraId="474A9DD1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65E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124.74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5F87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AD9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254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9B9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3000</w:t>
            </w:r>
          </w:p>
        </w:tc>
      </w:tr>
      <w:tr w:rsidR="00951D8A" w:rsidRPr="00951D8A" w14:paraId="51E10FA3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353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541A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2A1B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44A6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4B13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3500</w:t>
            </w:r>
          </w:p>
        </w:tc>
      </w:tr>
      <w:tr w:rsidR="00951D8A" w:rsidRPr="00951D8A" w14:paraId="550F073E" w14:textId="77777777" w:rsidTr="00B827A0">
        <w:tblPrEx>
          <w:tblW w:w="6600" w:type="dxa"/>
          <w:tblInd w:w="-5" w:type="dxa"/>
          <w:tblPrExChange w:id="149" w:author="Author">
            <w:tblPrEx>
              <w:tblW w:w="6600" w:type="dxa"/>
              <w:tblInd w:w="-5" w:type="dxa"/>
            </w:tblPrEx>
          </w:tblPrExChange>
        </w:tblPrEx>
        <w:trPr>
          <w:trHeight w:val="300"/>
          <w:trPrChange w:id="150" w:author="Author">
            <w:trPr>
              <w:trHeight w:val="300"/>
            </w:trPr>
          </w:trPrChange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1" w:author="Author"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21C43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2" w:author="Author">
              <w:tcPr>
                <w:tcW w:w="140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726B2C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3" w:author="Author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8638FF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4" w:author="Author">
              <w:tcPr>
                <w:tcW w:w="120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456973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5" w:author="Author">
              <w:tcPr>
                <w:tcW w:w="16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DEB404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4000</w:t>
            </w:r>
          </w:p>
        </w:tc>
      </w:tr>
      <w:tr w:rsidR="005F58EA" w:rsidRPr="00951D8A" w14:paraId="025FA97E" w14:textId="77777777" w:rsidTr="00951D8A">
        <w:trPr>
          <w:trHeight w:val="300"/>
          <w:ins w:id="156" w:author="Autho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83A91" w14:textId="77777777" w:rsidR="005F58EA" w:rsidRPr="00951D8A" w:rsidRDefault="005F58EA" w:rsidP="00951D8A">
            <w:pPr>
              <w:spacing w:after="0" w:line="240" w:lineRule="auto"/>
              <w:jc w:val="right"/>
              <w:rPr>
                <w:ins w:id="157" w:author="Author"/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BA312" w14:textId="77777777" w:rsidR="005F58EA" w:rsidRPr="00951D8A" w:rsidRDefault="005F58EA" w:rsidP="00951D8A">
            <w:pPr>
              <w:spacing w:after="0" w:line="240" w:lineRule="auto"/>
              <w:rPr>
                <w:ins w:id="158" w:author="Author"/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BAD94" w14:textId="77777777" w:rsidR="005F58EA" w:rsidRPr="00951D8A" w:rsidRDefault="005F58EA" w:rsidP="00951D8A">
            <w:pPr>
              <w:spacing w:after="0" w:line="240" w:lineRule="auto"/>
              <w:rPr>
                <w:ins w:id="159" w:author="Author"/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EB78B" w14:textId="2AF60797" w:rsidR="005F58EA" w:rsidRPr="00951D8A" w:rsidRDefault="005F58EA" w:rsidP="00951D8A">
            <w:pPr>
              <w:spacing w:after="0" w:line="240" w:lineRule="auto"/>
              <w:jc w:val="right"/>
              <w:rPr>
                <w:ins w:id="160" w:author="Author"/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ins w:id="161" w:author="Author">
              <w:r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  <w:lang w:eastAsia="en-AU"/>
                </w:rPr>
                <w:t>??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432D9" w14:textId="6F69B80A" w:rsidR="005F58EA" w:rsidRPr="00951D8A" w:rsidRDefault="00B827A0" w:rsidP="00951D8A">
            <w:pPr>
              <w:spacing w:after="0" w:line="240" w:lineRule="auto"/>
              <w:jc w:val="right"/>
              <w:rPr>
                <w:ins w:id="162" w:author="Author"/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ins w:id="163" w:author="Author">
              <w:r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  <w:lang w:eastAsia="en-AU"/>
                </w:rPr>
                <w:t>Rest of flows?</w:t>
              </w:r>
            </w:ins>
          </w:p>
        </w:tc>
      </w:tr>
    </w:tbl>
    <w:p w14:paraId="3C95A89F" w14:textId="77777777" w:rsidR="00165F65" w:rsidRDefault="00165F65" w:rsidP="00901081"/>
    <w:p w14:paraId="5472A018" w14:textId="77777777" w:rsidR="00E276AA" w:rsidRPr="00D86C65" w:rsidRDefault="00901081" w:rsidP="00E276AA">
      <w:pPr>
        <w:rPr>
          <w:b/>
          <w:u w:val="single"/>
        </w:rPr>
      </w:pPr>
      <w:r>
        <w:rPr>
          <w:b/>
          <w:u w:val="single"/>
        </w:rPr>
        <w:t xml:space="preserve">Reach 3: Yarrawonga to Euston 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696"/>
        <w:gridCol w:w="713"/>
        <w:gridCol w:w="2127"/>
        <w:gridCol w:w="708"/>
        <w:gridCol w:w="1701"/>
        <w:gridCol w:w="1418"/>
      </w:tblGrid>
      <w:tr w:rsidR="00E276AA" w:rsidRPr="00437A02" w14:paraId="1DA8346E" w14:textId="77777777" w:rsidTr="00851B64">
        <w:trPr>
          <w:cantSplit/>
          <w:trHeight w:val="1266"/>
          <w:tblHeader/>
        </w:trPr>
        <w:tc>
          <w:tcPr>
            <w:tcW w:w="1419" w:type="dxa"/>
            <w:shd w:val="clear" w:color="auto" w:fill="000000" w:themeFill="text1"/>
            <w:textDirection w:val="btLr"/>
          </w:tcPr>
          <w:p w14:paraId="4C74ABBC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lastRenderedPageBreak/>
              <w:t>ROWS_ID</w:t>
            </w:r>
          </w:p>
        </w:tc>
        <w:tc>
          <w:tcPr>
            <w:tcW w:w="1696" w:type="dxa"/>
            <w:shd w:val="clear" w:color="auto" w:fill="000000" w:themeFill="text1"/>
            <w:textDirection w:val="btLr"/>
          </w:tcPr>
          <w:p w14:paraId="32ED1E2B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13" w:type="dxa"/>
            <w:shd w:val="clear" w:color="auto" w:fill="000000" w:themeFill="text1"/>
            <w:textDirection w:val="btLr"/>
          </w:tcPr>
          <w:p w14:paraId="4DAB2D6A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3AFA1486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26F22A6E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335277F5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7DD0BC1B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</w:tc>
        <w:tc>
          <w:tcPr>
            <w:tcW w:w="1418" w:type="dxa"/>
            <w:shd w:val="clear" w:color="auto" w:fill="000000" w:themeFill="text1"/>
            <w:textDirection w:val="btLr"/>
          </w:tcPr>
          <w:p w14:paraId="4BCD4A4C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D8479B" w:rsidRPr="00437A02" w14:paraId="70E5EB23" w14:textId="77777777" w:rsidTr="000876E2">
        <w:trPr>
          <w:tblHeader/>
        </w:trPr>
        <w:tc>
          <w:tcPr>
            <w:tcW w:w="1419" w:type="dxa"/>
            <w:vMerge w:val="restart"/>
          </w:tcPr>
          <w:p w14:paraId="58F02C3D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409008</w:t>
            </w:r>
          </w:p>
        </w:tc>
        <w:tc>
          <w:tcPr>
            <w:tcW w:w="1696" w:type="dxa"/>
            <w:vMerge w:val="restart"/>
          </w:tcPr>
          <w:p w14:paraId="10DDF68E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Edward River @ Edward Offtake</w:t>
            </w:r>
          </w:p>
        </w:tc>
        <w:tc>
          <w:tcPr>
            <w:tcW w:w="713" w:type="dxa"/>
            <w:vMerge w:val="restart"/>
          </w:tcPr>
          <w:p w14:paraId="2E48699F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B08CFE8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2.46 m</w:t>
            </w:r>
          </w:p>
        </w:tc>
        <w:tc>
          <w:tcPr>
            <w:tcW w:w="708" w:type="dxa"/>
          </w:tcPr>
          <w:p w14:paraId="0C1CB447" w14:textId="0CAFFAC0" w:rsidR="00D8479B" w:rsidRPr="00437A02" w:rsidRDefault="00D8479B" w:rsidP="000876E2">
            <w:pPr>
              <w:jc w:val="center"/>
              <w:rPr>
                <w:sz w:val="20"/>
                <w:szCs w:val="20"/>
              </w:rPr>
            </w:pPr>
            <w:del w:id="164" w:author="Author">
              <w:r w:rsidRPr="00437A02" w:rsidDel="00765E86">
                <w:rPr>
                  <w:sz w:val="20"/>
                  <w:szCs w:val="20"/>
                </w:rPr>
                <w:delText>Soft</w:delText>
              </w:r>
            </w:del>
            <w:ins w:id="165" w:author="Author">
              <w:r>
                <w:rPr>
                  <w:sz w:val="20"/>
                  <w:szCs w:val="20"/>
                </w:rPr>
                <w:t>Hard</w:t>
              </w:r>
            </w:ins>
          </w:p>
        </w:tc>
        <w:tc>
          <w:tcPr>
            <w:tcW w:w="1701" w:type="dxa"/>
          </w:tcPr>
          <w:p w14:paraId="443CB5B9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418" w:type="dxa"/>
          </w:tcPr>
          <w:p w14:paraId="6814614E" w14:textId="77777777" w:rsidR="00D8479B" w:rsidRPr="00437A02" w:rsidRDefault="00D8479B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2.46</w:t>
            </w:r>
          </w:p>
        </w:tc>
      </w:tr>
      <w:tr w:rsidR="00D8479B" w:rsidRPr="00437A02" w14:paraId="38F5F0D8" w14:textId="77777777" w:rsidTr="000876E2">
        <w:trPr>
          <w:tblHeader/>
          <w:ins w:id="166" w:author="Author"/>
        </w:trPr>
        <w:tc>
          <w:tcPr>
            <w:tcW w:w="1419" w:type="dxa"/>
            <w:vMerge/>
          </w:tcPr>
          <w:p w14:paraId="729F506B" w14:textId="77777777" w:rsidR="00D8479B" w:rsidRPr="00437A02" w:rsidRDefault="00D8479B" w:rsidP="000876E2">
            <w:pPr>
              <w:rPr>
                <w:ins w:id="167" w:author="Author"/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64DCFB66" w14:textId="77777777" w:rsidR="00D8479B" w:rsidRPr="00437A02" w:rsidRDefault="00D8479B" w:rsidP="000876E2">
            <w:pPr>
              <w:rPr>
                <w:ins w:id="168" w:author="Author"/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0CA572DE" w14:textId="77777777" w:rsidR="00D8479B" w:rsidRPr="00437A02" w:rsidRDefault="00D8479B" w:rsidP="000876E2">
            <w:pPr>
              <w:rPr>
                <w:ins w:id="169" w:author="Author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23456F6" w14:textId="61780795" w:rsidR="00D8479B" w:rsidRPr="00437A02" w:rsidRDefault="00D8479B" w:rsidP="000876E2">
            <w:pPr>
              <w:rPr>
                <w:ins w:id="170" w:author="Author"/>
                <w:sz w:val="20"/>
                <w:szCs w:val="20"/>
              </w:rPr>
            </w:pPr>
            <w:ins w:id="171" w:author="Author">
              <w:r>
                <w:rPr>
                  <w:sz w:val="20"/>
                  <w:szCs w:val="20"/>
                </w:rPr>
                <w:t xml:space="preserve">When H &lt;= 2.46 m, </w:t>
              </w:r>
              <w:r w:rsidRPr="00437A02">
                <w:rPr>
                  <w:sz w:val="20"/>
                  <w:szCs w:val="20"/>
                </w:rPr>
                <w:t>ΔH (rate of fall)</w:t>
              </w:r>
              <w:r w:rsidRPr="00437A02">
                <w:rPr>
                  <w:sz w:val="20"/>
                  <w:szCs w:val="20"/>
                  <w:vertAlign w:val="subscript"/>
                </w:rPr>
                <w:t xml:space="preserve"> </w:t>
              </w:r>
              <w:r w:rsidRPr="00437A02">
                <w:rPr>
                  <w:sz w:val="20"/>
                  <w:szCs w:val="20"/>
                </w:rPr>
                <w:t>&gt; 0.</w:t>
              </w:r>
              <w:r>
                <w:rPr>
                  <w:sz w:val="20"/>
                  <w:szCs w:val="20"/>
                </w:rPr>
                <w:t>15</w:t>
              </w:r>
              <w:r w:rsidRPr="00437A02">
                <w:rPr>
                  <w:sz w:val="20"/>
                  <w:szCs w:val="20"/>
                </w:rPr>
                <w:t xml:space="preserve"> m</w:t>
              </w:r>
            </w:ins>
          </w:p>
        </w:tc>
        <w:tc>
          <w:tcPr>
            <w:tcW w:w="708" w:type="dxa"/>
          </w:tcPr>
          <w:p w14:paraId="6CF8EA90" w14:textId="54C7BA3E" w:rsidR="00D8479B" w:rsidRPr="00437A02" w:rsidDel="00765E86" w:rsidRDefault="00D8479B" w:rsidP="000876E2">
            <w:pPr>
              <w:jc w:val="center"/>
              <w:rPr>
                <w:ins w:id="172" w:author="Author"/>
                <w:sz w:val="20"/>
                <w:szCs w:val="20"/>
              </w:rPr>
            </w:pPr>
            <w:ins w:id="173" w:author="Author">
              <w:r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244B964B" w14:textId="77777777" w:rsidR="00D8479B" w:rsidRPr="00437A02" w:rsidRDefault="00D8479B" w:rsidP="000876E2">
            <w:pPr>
              <w:rPr>
                <w:ins w:id="174" w:author="Author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2D17804" w14:textId="77777777" w:rsidR="00D8479B" w:rsidRPr="00437A02" w:rsidRDefault="00D8479B" w:rsidP="000876E2">
            <w:pPr>
              <w:jc w:val="right"/>
              <w:rPr>
                <w:ins w:id="175" w:author="Author"/>
                <w:sz w:val="20"/>
                <w:szCs w:val="20"/>
              </w:rPr>
            </w:pPr>
          </w:p>
        </w:tc>
      </w:tr>
      <w:tr w:rsidR="00D8479B" w:rsidRPr="00437A02" w14:paraId="339B9ABE" w14:textId="77777777" w:rsidTr="000876E2">
        <w:trPr>
          <w:tblHeader/>
          <w:ins w:id="176" w:author="Author"/>
        </w:trPr>
        <w:tc>
          <w:tcPr>
            <w:tcW w:w="1419" w:type="dxa"/>
            <w:vMerge/>
          </w:tcPr>
          <w:p w14:paraId="266104D9" w14:textId="77777777" w:rsidR="00D8479B" w:rsidRPr="00437A02" w:rsidRDefault="00D8479B" w:rsidP="000876E2">
            <w:pPr>
              <w:rPr>
                <w:ins w:id="177" w:author="Author"/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7303CA0D" w14:textId="77777777" w:rsidR="00D8479B" w:rsidRPr="00437A02" w:rsidRDefault="00D8479B" w:rsidP="000876E2">
            <w:pPr>
              <w:rPr>
                <w:ins w:id="178" w:author="Author"/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736B5107" w14:textId="77777777" w:rsidR="00D8479B" w:rsidRPr="00437A02" w:rsidRDefault="00D8479B" w:rsidP="000876E2">
            <w:pPr>
              <w:rPr>
                <w:ins w:id="179" w:author="Author"/>
                <w:sz w:val="20"/>
                <w:szCs w:val="20"/>
              </w:rPr>
            </w:pPr>
          </w:p>
        </w:tc>
        <w:tc>
          <w:tcPr>
            <w:tcW w:w="2127" w:type="dxa"/>
          </w:tcPr>
          <w:p w14:paraId="77106091" w14:textId="7A53E558" w:rsidR="00D8479B" w:rsidRPr="00437A02" w:rsidRDefault="00D8479B" w:rsidP="006A3BAB">
            <w:pPr>
              <w:rPr>
                <w:ins w:id="180" w:author="Author"/>
                <w:sz w:val="20"/>
                <w:szCs w:val="20"/>
              </w:rPr>
            </w:pPr>
            <w:ins w:id="181" w:author="Author">
              <w:r>
                <w:rPr>
                  <w:sz w:val="20"/>
                  <w:szCs w:val="20"/>
                </w:rPr>
                <w:t xml:space="preserve">When H &lt;= 2.46 m, </w:t>
              </w:r>
              <w:r w:rsidRPr="00437A02">
                <w:rPr>
                  <w:sz w:val="20"/>
                  <w:szCs w:val="20"/>
                </w:rPr>
                <w:t xml:space="preserve">ΔH (rate of </w:t>
              </w:r>
              <w:r>
                <w:rPr>
                  <w:sz w:val="20"/>
                  <w:szCs w:val="20"/>
                </w:rPr>
                <w:t>rise</w:t>
              </w:r>
              <w:r w:rsidRPr="00437A02">
                <w:rPr>
                  <w:sz w:val="20"/>
                  <w:szCs w:val="20"/>
                </w:rPr>
                <w:t>)</w:t>
              </w:r>
              <w:r w:rsidRPr="00437A02">
                <w:rPr>
                  <w:sz w:val="20"/>
                  <w:szCs w:val="20"/>
                  <w:vertAlign w:val="subscript"/>
                </w:rPr>
                <w:t xml:space="preserve"> </w:t>
              </w:r>
              <w:r w:rsidRPr="00437A02">
                <w:rPr>
                  <w:sz w:val="20"/>
                  <w:szCs w:val="20"/>
                </w:rPr>
                <w:t>&gt; 0.</w:t>
              </w:r>
              <w:r>
                <w:rPr>
                  <w:sz w:val="20"/>
                  <w:szCs w:val="20"/>
                </w:rPr>
                <w:t>3</w:t>
              </w:r>
              <w:r w:rsidRPr="00437A02">
                <w:rPr>
                  <w:sz w:val="20"/>
                  <w:szCs w:val="20"/>
                </w:rPr>
                <w:t xml:space="preserve"> m</w:t>
              </w:r>
            </w:ins>
          </w:p>
        </w:tc>
        <w:tc>
          <w:tcPr>
            <w:tcW w:w="708" w:type="dxa"/>
          </w:tcPr>
          <w:p w14:paraId="4A559196" w14:textId="09C1F150" w:rsidR="00D8479B" w:rsidRPr="00437A02" w:rsidDel="00765E86" w:rsidRDefault="00D8479B" w:rsidP="000876E2">
            <w:pPr>
              <w:jc w:val="center"/>
              <w:rPr>
                <w:ins w:id="182" w:author="Author"/>
                <w:sz w:val="20"/>
                <w:szCs w:val="20"/>
              </w:rPr>
            </w:pPr>
            <w:ins w:id="183" w:author="Author">
              <w:r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4FBF0B85" w14:textId="77777777" w:rsidR="00D8479B" w:rsidRPr="00437A02" w:rsidRDefault="00D8479B" w:rsidP="000876E2">
            <w:pPr>
              <w:rPr>
                <w:ins w:id="184" w:author="Author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F29D9F6" w14:textId="77777777" w:rsidR="00D8479B" w:rsidRPr="00437A02" w:rsidRDefault="00D8479B" w:rsidP="000876E2">
            <w:pPr>
              <w:jc w:val="right"/>
              <w:rPr>
                <w:ins w:id="185" w:author="Author"/>
                <w:sz w:val="20"/>
                <w:szCs w:val="20"/>
              </w:rPr>
            </w:pPr>
          </w:p>
        </w:tc>
      </w:tr>
      <w:tr w:rsidR="00E276AA" w:rsidRPr="00437A02" w14:paraId="24985EFE" w14:textId="77777777" w:rsidTr="000876E2">
        <w:trPr>
          <w:tblHeader/>
        </w:trPr>
        <w:tc>
          <w:tcPr>
            <w:tcW w:w="1419" w:type="dxa"/>
            <w:vMerge/>
          </w:tcPr>
          <w:p w14:paraId="3F7A9CF2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5DE3B3DF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 w14:paraId="0378688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D4FAA5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100 ML/d</w:t>
            </w:r>
          </w:p>
        </w:tc>
        <w:tc>
          <w:tcPr>
            <w:tcW w:w="708" w:type="dxa"/>
          </w:tcPr>
          <w:p w14:paraId="3446792A" w14:textId="344AC024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186" w:author="Author">
              <w:r w:rsidRPr="00437A02" w:rsidDel="00765E86">
                <w:rPr>
                  <w:sz w:val="20"/>
                  <w:szCs w:val="20"/>
                </w:rPr>
                <w:delText>Soft</w:delText>
              </w:r>
            </w:del>
            <w:ins w:id="187" w:author="Author">
              <w:r w:rsidR="00765E86">
                <w:rPr>
                  <w:sz w:val="20"/>
                  <w:szCs w:val="20"/>
                </w:rPr>
                <w:t>Hard</w:t>
              </w:r>
            </w:ins>
          </w:p>
        </w:tc>
        <w:tc>
          <w:tcPr>
            <w:tcW w:w="1701" w:type="dxa"/>
          </w:tcPr>
          <w:p w14:paraId="0EA3048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SO_Q_SOFT_1</w:t>
            </w:r>
          </w:p>
        </w:tc>
        <w:tc>
          <w:tcPr>
            <w:tcW w:w="1418" w:type="dxa"/>
          </w:tcPr>
          <w:p w14:paraId="1EF12801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D8479B" w:rsidRPr="00437A02" w14:paraId="73657844" w14:textId="77777777" w:rsidTr="000876E2">
        <w:trPr>
          <w:tblHeader/>
        </w:trPr>
        <w:tc>
          <w:tcPr>
            <w:tcW w:w="1419" w:type="dxa"/>
            <w:vMerge w:val="restart"/>
          </w:tcPr>
          <w:p w14:paraId="04810BB2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409030</w:t>
            </w:r>
          </w:p>
        </w:tc>
        <w:tc>
          <w:tcPr>
            <w:tcW w:w="1696" w:type="dxa"/>
            <w:vMerge w:val="restart"/>
          </w:tcPr>
          <w:p w14:paraId="65AA61D6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Gulpa Creek @ Gulpa Offtake </w:t>
            </w:r>
          </w:p>
        </w:tc>
        <w:tc>
          <w:tcPr>
            <w:tcW w:w="713" w:type="dxa"/>
            <w:vMerge w:val="restart"/>
          </w:tcPr>
          <w:p w14:paraId="54783518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299B835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2.5m</w:t>
            </w:r>
          </w:p>
        </w:tc>
        <w:tc>
          <w:tcPr>
            <w:tcW w:w="708" w:type="dxa"/>
          </w:tcPr>
          <w:p w14:paraId="7E3C7E99" w14:textId="4342A887" w:rsidR="00D8479B" w:rsidRPr="00437A02" w:rsidRDefault="00D8479B" w:rsidP="000876E2">
            <w:pPr>
              <w:jc w:val="center"/>
              <w:rPr>
                <w:sz w:val="20"/>
                <w:szCs w:val="20"/>
              </w:rPr>
            </w:pPr>
            <w:del w:id="188" w:author="Author">
              <w:r w:rsidRPr="00437A02" w:rsidDel="00765E86">
                <w:rPr>
                  <w:sz w:val="20"/>
                  <w:szCs w:val="20"/>
                </w:rPr>
                <w:delText>Soft</w:delText>
              </w:r>
            </w:del>
            <w:ins w:id="189" w:author="Author">
              <w:r>
                <w:rPr>
                  <w:sz w:val="20"/>
                  <w:szCs w:val="20"/>
                </w:rPr>
                <w:t>Hard</w:t>
              </w:r>
            </w:ins>
          </w:p>
        </w:tc>
        <w:tc>
          <w:tcPr>
            <w:tcW w:w="1701" w:type="dxa"/>
          </w:tcPr>
          <w:p w14:paraId="71D1C05F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418" w:type="dxa"/>
          </w:tcPr>
          <w:p w14:paraId="16CDE20B" w14:textId="77777777" w:rsidR="00D8479B" w:rsidRPr="00437A02" w:rsidRDefault="00D8479B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2.5</w:t>
            </w:r>
          </w:p>
        </w:tc>
      </w:tr>
      <w:tr w:rsidR="00D8479B" w:rsidRPr="00437A02" w14:paraId="77CD21FA" w14:textId="77777777" w:rsidTr="000876E2">
        <w:trPr>
          <w:tblHeader/>
          <w:ins w:id="190" w:author="Author"/>
        </w:trPr>
        <w:tc>
          <w:tcPr>
            <w:tcW w:w="1419" w:type="dxa"/>
            <w:vMerge/>
          </w:tcPr>
          <w:p w14:paraId="4FFC3050" w14:textId="77777777" w:rsidR="00D8479B" w:rsidRPr="00437A02" w:rsidRDefault="00D8479B" w:rsidP="000876E2">
            <w:pPr>
              <w:rPr>
                <w:ins w:id="191" w:author="Author"/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18D63DC3" w14:textId="77777777" w:rsidR="00D8479B" w:rsidRPr="00437A02" w:rsidRDefault="00D8479B" w:rsidP="000876E2">
            <w:pPr>
              <w:rPr>
                <w:ins w:id="192" w:author="Author"/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6E0C2D5D" w14:textId="77777777" w:rsidR="00D8479B" w:rsidRPr="00437A02" w:rsidRDefault="00D8479B" w:rsidP="000876E2">
            <w:pPr>
              <w:rPr>
                <w:ins w:id="193" w:author="Author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4354C95" w14:textId="79789892" w:rsidR="00D8479B" w:rsidRPr="00437A02" w:rsidRDefault="00D8479B" w:rsidP="006A3BAB">
            <w:pPr>
              <w:rPr>
                <w:ins w:id="194" w:author="Author"/>
                <w:sz w:val="20"/>
                <w:szCs w:val="20"/>
              </w:rPr>
            </w:pPr>
            <w:ins w:id="195" w:author="Author">
              <w:r>
                <w:rPr>
                  <w:sz w:val="20"/>
                  <w:szCs w:val="20"/>
                </w:rPr>
                <w:t xml:space="preserve">When H &lt;= 2.5 m, </w:t>
              </w:r>
              <w:r w:rsidRPr="00437A02">
                <w:rPr>
                  <w:sz w:val="20"/>
                  <w:szCs w:val="20"/>
                </w:rPr>
                <w:t>ΔH (rate of fall)</w:t>
              </w:r>
              <w:r w:rsidRPr="00437A02">
                <w:rPr>
                  <w:sz w:val="20"/>
                  <w:szCs w:val="20"/>
                  <w:vertAlign w:val="subscript"/>
                </w:rPr>
                <w:t xml:space="preserve"> </w:t>
              </w:r>
              <w:r w:rsidRPr="00437A02">
                <w:rPr>
                  <w:sz w:val="20"/>
                  <w:szCs w:val="20"/>
                </w:rPr>
                <w:t>&gt; 0.</w:t>
              </w:r>
              <w:r>
                <w:rPr>
                  <w:sz w:val="20"/>
                  <w:szCs w:val="20"/>
                </w:rPr>
                <w:t>15</w:t>
              </w:r>
              <w:r w:rsidRPr="00437A02">
                <w:rPr>
                  <w:sz w:val="20"/>
                  <w:szCs w:val="20"/>
                </w:rPr>
                <w:t xml:space="preserve"> m</w:t>
              </w:r>
            </w:ins>
          </w:p>
        </w:tc>
        <w:tc>
          <w:tcPr>
            <w:tcW w:w="708" w:type="dxa"/>
          </w:tcPr>
          <w:p w14:paraId="6BC7DD72" w14:textId="7053470D" w:rsidR="00D8479B" w:rsidRPr="00437A02" w:rsidDel="00765E86" w:rsidRDefault="00D8479B" w:rsidP="000876E2">
            <w:pPr>
              <w:jc w:val="center"/>
              <w:rPr>
                <w:ins w:id="196" w:author="Author"/>
                <w:sz w:val="20"/>
                <w:szCs w:val="20"/>
              </w:rPr>
            </w:pPr>
            <w:ins w:id="197" w:author="Author">
              <w:r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6D875F23" w14:textId="77777777" w:rsidR="00D8479B" w:rsidRPr="00437A02" w:rsidRDefault="00D8479B" w:rsidP="000876E2">
            <w:pPr>
              <w:rPr>
                <w:ins w:id="198" w:author="Author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59C450" w14:textId="77777777" w:rsidR="00D8479B" w:rsidRPr="00437A02" w:rsidRDefault="00D8479B" w:rsidP="000876E2">
            <w:pPr>
              <w:jc w:val="right"/>
              <w:rPr>
                <w:ins w:id="199" w:author="Author"/>
                <w:sz w:val="20"/>
                <w:szCs w:val="20"/>
              </w:rPr>
            </w:pPr>
          </w:p>
        </w:tc>
      </w:tr>
      <w:tr w:rsidR="00D8479B" w:rsidRPr="00437A02" w14:paraId="7D6D5987" w14:textId="77777777" w:rsidTr="000876E2">
        <w:trPr>
          <w:tblHeader/>
          <w:ins w:id="200" w:author="Author"/>
        </w:trPr>
        <w:tc>
          <w:tcPr>
            <w:tcW w:w="1419" w:type="dxa"/>
            <w:vMerge/>
          </w:tcPr>
          <w:p w14:paraId="57027C79" w14:textId="77777777" w:rsidR="00D8479B" w:rsidRPr="00437A02" w:rsidRDefault="00D8479B" w:rsidP="000876E2">
            <w:pPr>
              <w:rPr>
                <w:ins w:id="201" w:author="Author"/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156E0EC4" w14:textId="77777777" w:rsidR="00D8479B" w:rsidRPr="00437A02" w:rsidRDefault="00D8479B" w:rsidP="000876E2">
            <w:pPr>
              <w:rPr>
                <w:ins w:id="202" w:author="Author"/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3A3942C1" w14:textId="77777777" w:rsidR="00D8479B" w:rsidRPr="00437A02" w:rsidRDefault="00D8479B" w:rsidP="000876E2">
            <w:pPr>
              <w:rPr>
                <w:ins w:id="203" w:author="Author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1C2BFE1" w14:textId="746B2D21" w:rsidR="00D8479B" w:rsidRPr="00437A02" w:rsidRDefault="00D8479B" w:rsidP="006A3BAB">
            <w:pPr>
              <w:rPr>
                <w:ins w:id="204" w:author="Author"/>
                <w:sz w:val="20"/>
                <w:szCs w:val="20"/>
              </w:rPr>
            </w:pPr>
            <w:ins w:id="205" w:author="Author">
              <w:r>
                <w:rPr>
                  <w:sz w:val="20"/>
                  <w:szCs w:val="20"/>
                </w:rPr>
                <w:t xml:space="preserve">When H &lt;= 2.5 m, </w:t>
              </w:r>
              <w:r w:rsidRPr="00437A02">
                <w:rPr>
                  <w:sz w:val="20"/>
                  <w:szCs w:val="20"/>
                </w:rPr>
                <w:t xml:space="preserve">ΔH (rate of </w:t>
              </w:r>
              <w:r>
                <w:rPr>
                  <w:sz w:val="20"/>
                  <w:szCs w:val="20"/>
                </w:rPr>
                <w:t>rise</w:t>
              </w:r>
              <w:r w:rsidRPr="00437A02">
                <w:rPr>
                  <w:sz w:val="20"/>
                  <w:szCs w:val="20"/>
                </w:rPr>
                <w:t>)</w:t>
              </w:r>
              <w:r w:rsidRPr="00437A02">
                <w:rPr>
                  <w:sz w:val="20"/>
                  <w:szCs w:val="20"/>
                  <w:vertAlign w:val="subscript"/>
                </w:rPr>
                <w:t xml:space="preserve"> </w:t>
              </w:r>
              <w:r w:rsidRPr="00437A02">
                <w:rPr>
                  <w:sz w:val="20"/>
                  <w:szCs w:val="20"/>
                </w:rPr>
                <w:t>&gt; 0.</w:t>
              </w:r>
              <w:r>
                <w:rPr>
                  <w:sz w:val="20"/>
                  <w:szCs w:val="20"/>
                </w:rPr>
                <w:t>3</w:t>
              </w:r>
              <w:r w:rsidRPr="00437A02">
                <w:rPr>
                  <w:sz w:val="20"/>
                  <w:szCs w:val="20"/>
                </w:rPr>
                <w:t xml:space="preserve"> m</w:t>
              </w:r>
            </w:ins>
          </w:p>
        </w:tc>
        <w:tc>
          <w:tcPr>
            <w:tcW w:w="708" w:type="dxa"/>
          </w:tcPr>
          <w:p w14:paraId="6747E571" w14:textId="3938E0F9" w:rsidR="00D8479B" w:rsidRPr="00437A02" w:rsidDel="00765E86" w:rsidRDefault="00D8479B" w:rsidP="000876E2">
            <w:pPr>
              <w:jc w:val="center"/>
              <w:rPr>
                <w:ins w:id="206" w:author="Author"/>
                <w:sz w:val="20"/>
                <w:szCs w:val="20"/>
              </w:rPr>
            </w:pPr>
            <w:ins w:id="207" w:author="Author">
              <w:r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4C39FD90" w14:textId="77777777" w:rsidR="00D8479B" w:rsidRPr="00437A02" w:rsidRDefault="00D8479B" w:rsidP="000876E2">
            <w:pPr>
              <w:rPr>
                <w:ins w:id="208" w:author="Author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7C14B29" w14:textId="77777777" w:rsidR="00D8479B" w:rsidRPr="00437A02" w:rsidRDefault="00D8479B" w:rsidP="000876E2">
            <w:pPr>
              <w:jc w:val="right"/>
              <w:rPr>
                <w:ins w:id="209" w:author="Author"/>
                <w:sz w:val="20"/>
                <w:szCs w:val="20"/>
              </w:rPr>
            </w:pPr>
          </w:p>
        </w:tc>
      </w:tr>
      <w:tr w:rsidR="00E276AA" w:rsidRPr="00437A02" w14:paraId="00FC1DA2" w14:textId="77777777" w:rsidTr="000876E2">
        <w:trPr>
          <w:tblHeader/>
        </w:trPr>
        <w:tc>
          <w:tcPr>
            <w:tcW w:w="1419" w:type="dxa"/>
            <w:vMerge/>
          </w:tcPr>
          <w:p w14:paraId="16C3B25B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6C9E050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 w14:paraId="0533D1B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2FFFEF0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80 ML/d</w:t>
            </w:r>
          </w:p>
        </w:tc>
        <w:tc>
          <w:tcPr>
            <w:tcW w:w="708" w:type="dxa"/>
          </w:tcPr>
          <w:p w14:paraId="0881D230" w14:textId="5435987C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210" w:author="Author">
              <w:r w:rsidRPr="00437A02" w:rsidDel="00765E86">
                <w:rPr>
                  <w:sz w:val="20"/>
                  <w:szCs w:val="20"/>
                </w:rPr>
                <w:delText>Soft</w:delText>
              </w:r>
            </w:del>
            <w:ins w:id="211" w:author="Author">
              <w:r w:rsidR="00765E86">
                <w:rPr>
                  <w:sz w:val="20"/>
                  <w:szCs w:val="20"/>
                </w:rPr>
                <w:t>Hard</w:t>
              </w:r>
            </w:ins>
          </w:p>
        </w:tc>
        <w:tc>
          <w:tcPr>
            <w:tcW w:w="1701" w:type="dxa"/>
          </w:tcPr>
          <w:p w14:paraId="77692B7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SO_Q_SOFT_1</w:t>
            </w:r>
          </w:p>
        </w:tc>
        <w:tc>
          <w:tcPr>
            <w:tcW w:w="1418" w:type="dxa"/>
          </w:tcPr>
          <w:p w14:paraId="18B55EA2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80</w:t>
            </w:r>
          </w:p>
        </w:tc>
      </w:tr>
      <w:tr w:rsidR="00765E86" w:rsidRPr="00437A02" w14:paraId="165FCD9D" w14:textId="77777777" w:rsidTr="000876E2">
        <w:trPr>
          <w:tblHeader/>
          <w:ins w:id="212" w:author="Author"/>
        </w:trPr>
        <w:tc>
          <w:tcPr>
            <w:tcW w:w="1419" w:type="dxa"/>
          </w:tcPr>
          <w:p w14:paraId="71D55109" w14:textId="35943861" w:rsidR="00765E86" w:rsidRPr="00437A02" w:rsidRDefault="00685331" w:rsidP="00765E86">
            <w:pPr>
              <w:rPr>
                <w:ins w:id="213" w:author="Author"/>
                <w:sz w:val="20"/>
                <w:szCs w:val="20"/>
              </w:rPr>
            </w:pPr>
            <w:ins w:id="214" w:author="Author">
              <w:r>
                <w:rPr>
                  <w:sz w:val="20"/>
                  <w:szCs w:val="20"/>
                </w:rPr>
                <w:t>409047</w:t>
              </w:r>
            </w:ins>
          </w:p>
        </w:tc>
        <w:tc>
          <w:tcPr>
            <w:tcW w:w="1696" w:type="dxa"/>
          </w:tcPr>
          <w:p w14:paraId="1F92B146" w14:textId="745FB29C" w:rsidR="00765E86" w:rsidRPr="00437A02" w:rsidRDefault="00765E86" w:rsidP="00765E86">
            <w:pPr>
              <w:rPr>
                <w:ins w:id="215" w:author="Author"/>
                <w:sz w:val="20"/>
                <w:szCs w:val="20"/>
              </w:rPr>
            </w:pPr>
            <w:ins w:id="216" w:author="Author">
              <w:r>
                <w:rPr>
                  <w:sz w:val="20"/>
                  <w:szCs w:val="20"/>
                </w:rPr>
                <w:t xml:space="preserve">Edward River at </w:t>
              </w:r>
              <w:proofErr w:type="spellStart"/>
              <w:r>
                <w:rPr>
                  <w:sz w:val="20"/>
                  <w:szCs w:val="20"/>
                </w:rPr>
                <w:t>Toonalook</w:t>
              </w:r>
              <w:proofErr w:type="spellEnd"/>
            </w:ins>
          </w:p>
        </w:tc>
        <w:tc>
          <w:tcPr>
            <w:tcW w:w="713" w:type="dxa"/>
          </w:tcPr>
          <w:p w14:paraId="59A77D4E" w14:textId="69F09EF7" w:rsidR="00765E86" w:rsidRPr="00437A02" w:rsidRDefault="00765E86" w:rsidP="00765E86">
            <w:pPr>
              <w:rPr>
                <w:ins w:id="217" w:author="Author"/>
                <w:sz w:val="20"/>
                <w:szCs w:val="20"/>
              </w:rPr>
            </w:pPr>
            <w:ins w:id="218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097EFFFE" w14:textId="4F0F58EC" w:rsidR="00765E86" w:rsidRPr="00437A02" w:rsidRDefault="00765E86" w:rsidP="00765E86">
            <w:pPr>
              <w:rPr>
                <w:ins w:id="219" w:author="Author"/>
                <w:sz w:val="20"/>
                <w:szCs w:val="20"/>
              </w:rPr>
            </w:pPr>
            <w:ins w:id="220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682F60E7" w14:textId="1AD344DB" w:rsidR="00765E86" w:rsidRPr="00437A02" w:rsidRDefault="00765E86" w:rsidP="00765E86">
            <w:pPr>
              <w:jc w:val="center"/>
              <w:rPr>
                <w:ins w:id="221" w:author="Author"/>
                <w:sz w:val="20"/>
                <w:szCs w:val="20"/>
              </w:rPr>
            </w:pPr>
            <w:ins w:id="222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7CA56F82" w14:textId="36054759" w:rsidR="00765E86" w:rsidRPr="00437A02" w:rsidRDefault="00765E86" w:rsidP="00765E86">
            <w:pPr>
              <w:rPr>
                <w:ins w:id="223" w:author="Author"/>
                <w:sz w:val="20"/>
                <w:szCs w:val="20"/>
              </w:rPr>
            </w:pPr>
            <w:ins w:id="224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71B3B626" w14:textId="038EE73F" w:rsidR="00765E86" w:rsidRPr="00437A02" w:rsidRDefault="00765E86" w:rsidP="00765E86">
            <w:pPr>
              <w:jc w:val="right"/>
              <w:rPr>
                <w:ins w:id="225" w:author="Author"/>
                <w:sz w:val="20"/>
                <w:szCs w:val="20"/>
              </w:rPr>
            </w:pPr>
            <w:commentRangeStart w:id="226"/>
            <w:ins w:id="227" w:author="Author">
              <w:r w:rsidRPr="00437A02">
                <w:rPr>
                  <w:sz w:val="20"/>
                  <w:szCs w:val="20"/>
                </w:rPr>
                <w:t>50</w:t>
              </w:r>
            </w:ins>
            <w:commentRangeEnd w:id="226"/>
            <w:r w:rsidR="00BA75EB">
              <w:rPr>
                <w:rStyle w:val="CommentReference"/>
              </w:rPr>
              <w:commentReference w:id="226"/>
            </w:r>
          </w:p>
        </w:tc>
      </w:tr>
      <w:tr w:rsidR="00765E86" w:rsidRPr="00437A02" w14:paraId="768C7AD2" w14:textId="77777777" w:rsidTr="000876E2">
        <w:trPr>
          <w:tblHeader/>
          <w:ins w:id="228" w:author="Author"/>
        </w:trPr>
        <w:tc>
          <w:tcPr>
            <w:tcW w:w="1419" w:type="dxa"/>
          </w:tcPr>
          <w:p w14:paraId="24A914E0" w14:textId="636B1B44" w:rsidR="00765E86" w:rsidRPr="00437A02" w:rsidRDefault="00765E86" w:rsidP="00765E86">
            <w:pPr>
              <w:rPr>
                <w:ins w:id="229" w:author="Author"/>
                <w:sz w:val="20"/>
                <w:szCs w:val="20"/>
              </w:rPr>
            </w:pPr>
            <w:ins w:id="230" w:author="Author">
              <w:r>
                <w:rPr>
                  <w:sz w:val="20"/>
                  <w:szCs w:val="20"/>
                </w:rPr>
                <w:t>409003</w:t>
              </w:r>
            </w:ins>
          </w:p>
        </w:tc>
        <w:tc>
          <w:tcPr>
            <w:tcW w:w="1696" w:type="dxa"/>
          </w:tcPr>
          <w:p w14:paraId="0592A2B4" w14:textId="4157E14D" w:rsidR="00765E86" w:rsidRDefault="00765E86">
            <w:pPr>
              <w:rPr>
                <w:ins w:id="231" w:author="Author"/>
                <w:sz w:val="20"/>
                <w:szCs w:val="20"/>
              </w:rPr>
            </w:pPr>
            <w:ins w:id="232" w:author="Author">
              <w:r>
                <w:rPr>
                  <w:sz w:val="20"/>
                  <w:szCs w:val="20"/>
                </w:rPr>
                <w:t>Edward River at Deniliquin</w:t>
              </w:r>
            </w:ins>
          </w:p>
        </w:tc>
        <w:tc>
          <w:tcPr>
            <w:tcW w:w="713" w:type="dxa"/>
          </w:tcPr>
          <w:p w14:paraId="6578983F" w14:textId="3DA42EC7" w:rsidR="00765E86" w:rsidRPr="00437A02" w:rsidRDefault="00765E86" w:rsidP="00765E86">
            <w:pPr>
              <w:rPr>
                <w:ins w:id="233" w:author="Author"/>
                <w:sz w:val="20"/>
                <w:szCs w:val="20"/>
              </w:rPr>
            </w:pPr>
            <w:ins w:id="234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5E75A651" w14:textId="5EA3546B" w:rsidR="00765E86" w:rsidRPr="00437A02" w:rsidRDefault="00765E86" w:rsidP="00765E86">
            <w:pPr>
              <w:rPr>
                <w:ins w:id="235" w:author="Author"/>
                <w:sz w:val="20"/>
                <w:szCs w:val="20"/>
              </w:rPr>
            </w:pPr>
            <w:ins w:id="236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627A4DD0" w14:textId="3AEA7BB1" w:rsidR="00765E86" w:rsidRPr="00437A02" w:rsidRDefault="00765E86" w:rsidP="00765E86">
            <w:pPr>
              <w:jc w:val="center"/>
              <w:rPr>
                <w:ins w:id="237" w:author="Author"/>
                <w:sz w:val="20"/>
                <w:szCs w:val="20"/>
              </w:rPr>
            </w:pPr>
            <w:ins w:id="238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0907FCFB" w14:textId="50980194" w:rsidR="00765E86" w:rsidRPr="00437A02" w:rsidRDefault="00765E86" w:rsidP="00765E86">
            <w:pPr>
              <w:rPr>
                <w:ins w:id="239" w:author="Author"/>
                <w:sz w:val="20"/>
                <w:szCs w:val="20"/>
              </w:rPr>
            </w:pPr>
            <w:ins w:id="240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1280E98D" w14:textId="72816128" w:rsidR="00765E86" w:rsidRPr="00437A02" w:rsidRDefault="00765E86" w:rsidP="00765E86">
            <w:pPr>
              <w:jc w:val="right"/>
              <w:rPr>
                <w:ins w:id="241" w:author="Author"/>
                <w:sz w:val="20"/>
                <w:szCs w:val="20"/>
              </w:rPr>
            </w:pPr>
            <w:ins w:id="242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E276AA" w:rsidRPr="00437A02" w14:paraId="050BE472" w14:textId="77777777" w:rsidTr="000876E2">
        <w:trPr>
          <w:tblHeader/>
        </w:trPr>
        <w:tc>
          <w:tcPr>
            <w:tcW w:w="1419" w:type="dxa"/>
          </w:tcPr>
          <w:p w14:paraId="63098CD7" w14:textId="7BEEF0F7" w:rsidR="00E276AA" w:rsidRPr="00437A02" w:rsidRDefault="00E276AA" w:rsidP="000876E2">
            <w:pPr>
              <w:rPr>
                <w:sz w:val="20"/>
                <w:szCs w:val="20"/>
              </w:rPr>
            </w:pPr>
            <w:del w:id="243" w:author="Author">
              <w:r w:rsidRPr="00437A02" w:rsidDel="006A3BAB">
                <w:rPr>
                  <w:sz w:val="20"/>
                  <w:szCs w:val="20"/>
                </w:rPr>
                <w:delText>409029</w:delText>
              </w:r>
            </w:del>
          </w:p>
        </w:tc>
        <w:tc>
          <w:tcPr>
            <w:tcW w:w="1696" w:type="dxa"/>
          </w:tcPr>
          <w:p w14:paraId="006D0EC5" w14:textId="1FC8F86B" w:rsidR="00E276AA" w:rsidRPr="00437A02" w:rsidRDefault="00E276AA" w:rsidP="000876E2">
            <w:pPr>
              <w:rPr>
                <w:sz w:val="20"/>
                <w:szCs w:val="20"/>
              </w:rPr>
            </w:pPr>
            <w:del w:id="244" w:author="Author">
              <w:r w:rsidRPr="00437A02" w:rsidDel="006A3BAB">
                <w:rPr>
                  <w:sz w:val="20"/>
                  <w:szCs w:val="20"/>
                </w:rPr>
                <w:delText>Edward Escape</w:delText>
              </w:r>
            </w:del>
          </w:p>
        </w:tc>
        <w:tc>
          <w:tcPr>
            <w:tcW w:w="713" w:type="dxa"/>
          </w:tcPr>
          <w:p w14:paraId="72DC4167" w14:textId="68124409" w:rsidR="00E276AA" w:rsidRPr="00437A02" w:rsidRDefault="00E276AA" w:rsidP="000876E2">
            <w:pPr>
              <w:rPr>
                <w:sz w:val="20"/>
                <w:szCs w:val="20"/>
              </w:rPr>
            </w:pPr>
            <w:del w:id="245" w:author="Author">
              <w:r w:rsidRPr="00437A02" w:rsidDel="006A3BAB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127" w:type="dxa"/>
          </w:tcPr>
          <w:p w14:paraId="06C60236" w14:textId="2281C93F" w:rsidR="00E276AA" w:rsidRPr="00437A02" w:rsidRDefault="00E276AA" w:rsidP="000876E2">
            <w:pPr>
              <w:rPr>
                <w:sz w:val="20"/>
                <w:szCs w:val="20"/>
              </w:rPr>
            </w:pPr>
            <w:del w:id="246" w:author="Author">
              <w:r w:rsidRPr="00437A02" w:rsidDel="006A3BAB">
                <w:rPr>
                  <w:sz w:val="20"/>
                  <w:szCs w:val="20"/>
                </w:rPr>
                <w:delText>Q  &gt; Q (409103)</w:delText>
              </w:r>
            </w:del>
          </w:p>
        </w:tc>
        <w:tc>
          <w:tcPr>
            <w:tcW w:w="708" w:type="dxa"/>
          </w:tcPr>
          <w:p w14:paraId="754F7EF2" w14:textId="23047485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247" w:author="Author">
              <w:r w:rsidRPr="00437A02" w:rsidDel="006A3BAB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05C60600" w14:textId="60F49BA8" w:rsidR="00E276AA" w:rsidRPr="00437A02" w:rsidRDefault="00E276AA" w:rsidP="000876E2">
            <w:pPr>
              <w:rPr>
                <w:sz w:val="20"/>
                <w:szCs w:val="20"/>
              </w:rPr>
            </w:pPr>
            <w:del w:id="248" w:author="Author">
              <w:r w:rsidRPr="00437A02" w:rsidDel="006A3BAB">
                <w:rPr>
                  <w:sz w:val="20"/>
                  <w:szCs w:val="20"/>
                </w:rPr>
                <w:delText>RO_Q_SOFT_</w:delText>
              </w:r>
              <w:commentRangeStart w:id="249"/>
              <w:r w:rsidRPr="00437A02" w:rsidDel="006A3BAB">
                <w:rPr>
                  <w:sz w:val="20"/>
                  <w:szCs w:val="20"/>
                </w:rPr>
                <w:delText>1</w:delText>
              </w:r>
            </w:del>
            <w:commentRangeEnd w:id="249"/>
            <w:r w:rsidR="006A3BAB">
              <w:rPr>
                <w:rStyle w:val="CommentReference"/>
              </w:rPr>
              <w:commentReference w:id="249"/>
            </w:r>
          </w:p>
        </w:tc>
        <w:tc>
          <w:tcPr>
            <w:tcW w:w="1418" w:type="dxa"/>
          </w:tcPr>
          <w:p w14:paraId="18E0D9B0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</w:p>
        </w:tc>
      </w:tr>
      <w:tr w:rsidR="00E276AA" w:rsidRPr="00437A02" w14:paraId="3E3FCBCE" w14:textId="77777777" w:rsidTr="000876E2">
        <w:trPr>
          <w:tblHeader/>
        </w:trPr>
        <w:tc>
          <w:tcPr>
            <w:tcW w:w="1419" w:type="dxa"/>
          </w:tcPr>
          <w:p w14:paraId="3447A30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409023</w:t>
            </w:r>
          </w:p>
        </w:tc>
        <w:tc>
          <w:tcPr>
            <w:tcW w:w="1696" w:type="dxa"/>
          </w:tcPr>
          <w:p w14:paraId="3B465DE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Edward River @ downstream Stevens Weir</w:t>
            </w:r>
          </w:p>
        </w:tc>
        <w:tc>
          <w:tcPr>
            <w:tcW w:w="713" w:type="dxa"/>
          </w:tcPr>
          <w:p w14:paraId="158CFA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5C831CAE" w14:textId="4F91371D" w:rsidR="00E276AA" w:rsidRPr="00437A02" w:rsidRDefault="00E276AA" w:rsidP="00852B0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&gt;</w:t>
            </w:r>
            <w:del w:id="250" w:author="Author">
              <w:r w:rsidRPr="00437A02" w:rsidDel="00852B0A">
                <w:rPr>
                  <w:sz w:val="20"/>
                  <w:szCs w:val="20"/>
                </w:rPr>
                <w:delText>=</w:delText>
              </w:r>
            </w:del>
            <w:r w:rsidRPr="00437A02">
              <w:rPr>
                <w:sz w:val="20"/>
                <w:szCs w:val="20"/>
              </w:rPr>
              <w:t xml:space="preserve"> 2,700 ML/d</w:t>
            </w:r>
          </w:p>
        </w:tc>
        <w:tc>
          <w:tcPr>
            <w:tcW w:w="708" w:type="dxa"/>
          </w:tcPr>
          <w:p w14:paraId="2CF01D1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129912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8" w:type="dxa"/>
          </w:tcPr>
          <w:p w14:paraId="1564272E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2700</w:t>
            </w:r>
          </w:p>
        </w:tc>
      </w:tr>
      <w:tr w:rsidR="00E276AA" w:rsidRPr="00437A02" w14:paraId="04D8E0C6" w14:textId="77777777" w:rsidTr="000876E2">
        <w:trPr>
          <w:tblHeader/>
        </w:trPr>
        <w:tc>
          <w:tcPr>
            <w:tcW w:w="1419" w:type="dxa"/>
          </w:tcPr>
          <w:p w14:paraId="307A6B3D" w14:textId="54DEE457" w:rsidR="00E276AA" w:rsidRPr="00437A02" w:rsidRDefault="00E276AA" w:rsidP="000876E2">
            <w:pPr>
              <w:rPr>
                <w:sz w:val="20"/>
                <w:szCs w:val="20"/>
              </w:rPr>
            </w:pPr>
            <w:del w:id="251" w:author="Author">
              <w:r w:rsidRPr="00437A02" w:rsidDel="00EE49CF">
                <w:rPr>
                  <w:sz w:val="20"/>
                  <w:szCs w:val="20"/>
                </w:rPr>
                <w:delText>409014</w:delText>
              </w:r>
            </w:del>
          </w:p>
        </w:tc>
        <w:tc>
          <w:tcPr>
            <w:tcW w:w="1696" w:type="dxa"/>
          </w:tcPr>
          <w:p w14:paraId="6370CEFC" w14:textId="5B1522A4" w:rsidR="00E276AA" w:rsidRPr="00437A02" w:rsidRDefault="00E276AA" w:rsidP="000876E2">
            <w:pPr>
              <w:rPr>
                <w:sz w:val="20"/>
                <w:szCs w:val="20"/>
              </w:rPr>
            </w:pPr>
            <w:del w:id="252" w:author="Author">
              <w:r w:rsidRPr="00437A02" w:rsidDel="00EE49CF">
                <w:rPr>
                  <w:sz w:val="20"/>
                  <w:szCs w:val="20"/>
                </w:rPr>
                <w:delText>Edward River @ Moulamein</w:delText>
              </w:r>
            </w:del>
          </w:p>
        </w:tc>
        <w:tc>
          <w:tcPr>
            <w:tcW w:w="713" w:type="dxa"/>
          </w:tcPr>
          <w:p w14:paraId="79C192DA" w14:textId="600C8347" w:rsidR="00E276AA" w:rsidRPr="00437A02" w:rsidRDefault="00E276AA" w:rsidP="000876E2">
            <w:pPr>
              <w:rPr>
                <w:sz w:val="20"/>
                <w:szCs w:val="20"/>
              </w:rPr>
            </w:pPr>
            <w:del w:id="253" w:author="Author">
              <w:r w:rsidRPr="00437A02" w:rsidDel="00EE49CF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127" w:type="dxa"/>
          </w:tcPr>
          <w:p w14:paraId="122BB853" w14:textId="21E16C82" w:rsidR="00E276AA" w:rsidRPr="00437A02" w:rsidRDefault="00E276AA" w:rsidP="000876E2">
            <w:pPr>
              <w:rPr>
                <w:sz w:val="20"/>
                <w:szCs w:val="20"/>
              </w:rPr>
            </w:pPr>
            <w:del w:id="254" w:author="Author">
              <w:r w:rsidRPr="00437A02" w:rsidDel="00EE49CF">
                <w:rPr>
                  <w:sz w:val="20"/>
                  <w:szCs w:val="20"/>
                </w:rPr>
                <w:delText>Q &lt;= 650 ML/d</w:delText>
              </w:r>
            </w:del>
          </w:p>
        </w:tc>
        <w:tc>
          <w:tcPr>
            <w:tcW w:w="708" w:type="dxa"/>
          </w:tcPr>
          <w:p w14:paraId="324AF6D5" w14:textId="596F2C6F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255" w:author="Author">
              <w:r w:rsidRPr="00437A02" w:rsidDel="00EE49CF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00EC2971" w14:textId="364106F2" w:rsidR="00E276AA" w:rsidRPr="00437A02" w:rsidRDefault="00E276AA" w:rsidP="000876E2">
            <w:pPr>
              <w:rPr>
                <w:sz w:val="20"/>
                <w:szCs w:val="20"/>
              </w:rPr>
            </w:pPr>
            <w:del w:id="256" w:author="Author">
              <w:r w:rsidRPr="00437A02" w:rsidDel="00EE49CF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8" w:type="dxa"/>
          </w:tcPr>
          <w:p w14:paraId="7EFE8247" w14:textId="53A32EA3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commentRangeStart w:id="257"/>
            <w:del w:id="258" w:author="Author">
              <w:r w:rsidRPr="00437A02" w:rsidDel="00EE49CF">
                <w:rPr>
                  <w:sz w:val="20"/>
                  <w:szCs w:val="20"/>
                </w:rPr>
                <w:delText>650</w:delText>
              </w:r>
            </w:del>
            <w:commentRangeEnd w:id="257"/>
            <w:r w:rsidR="00CC487B">
              <w:rPr>
                <w:rStyle w:val="CommentReference"/>
              </w:rPr>
              <w:commentReference w:id="257"/>
            </w:r>
          </w:p>
        </w:tc>
      </w:tr>
      <w:tr w:rsidR="00765E86" w:rsidRPr="00437A02" w14:paraId="004DC7A4" w14:textId="77777777" w:rsidTr="000876E2">
        <w:trPr>
          <w:tblHeader/>
          <w:ins w:id="259" w:author="Author"/>
        </w:trPr>
        <w:tc>
          <w:tcPr>
            <w:tcW w:w="1419" w:type="dxa"/>
          </w:tcPr>
          <w:p w14:paraId="658F7A32" w14:textId="0516C581" w:rsidR="00765E86" w:rsidRPr="00437A02" w:rsidRDefault="00765E86">
            <w:pPr>
              <w:rPr>
                <w:ins w:id="260" w:author="Author"/>
                <w:sz w:val="20"/>
                <w:szCs w:val="20"/>
              </w:rPr>
            </w:pPr>
            <w:ins w:id="261" w:author="Author">
              <w:r>
                <w:rPr>
                  <w:sz w:val="20"/>
                  <w:szCs w:val="20"/>
                </w:rPr>
                <w:t>4090</w:t>
              </w:r>
              <w:r w:rsidR="00071456">
                <w:rPr>
                  <w:sz w:val="20"/>
                  <w:szCs w:val="20"/>
                </w:rPr>
                <w:t>14</w:t>
              </w:r>
            </w:ins>
          </w:p>
        </w:tc>
        <w:tc>
          <w:tcPr>
            <w:tcW w:w="1696" w:type="dxa"/>
          </w:tcPr>
          <w:p w14:paraId="4C4FBF0F" w14:textId="4196C22D" w:rsidR="00765E86" w:rsidRPr="00437A02" w:rsidRDefault="00765E86">
            <w:pPr>
              <w:rPr>
                <w:ins w:id="262" w:author="Author"/>
                <w:sz w:val="20"/>
                <w:szCs w:val="20"/>
              </w:rPr>
            </w:pPr>
            <w:ins w:id="263" w:author="Author">
              <w:r>
                <w:rPr>
                  <w:sz w:val="20"/>
                  <w:szCs w:val="20"/>
                </w:rPr>
                <w:t xml:space="preserve">Edward River at </w:t>
              </w:r>
              <w:r w:rsidR="00071456">
                <w:rPr>
                  <w:sz w:val="20"/>
                  <w:szCs w:val="20"/>
                </w:rPr>
                <w:t>Moulamein</w:t>
              </w:r>
            </w:ins>
          </w:p>
        </w:tc>
        <w:tc>
          <w:tcPr>
            <w:tcW w:w="713" w:type="dxa"/>
          </w:tcPr>
          <w:p w14:paraId="2A6175B2" w14:textId="72346CC5" w:rsidR="00765E86" w:rsidRPr="00437A02" w:rsidRDefault="00765E86" w:rsidP="00765E86">
            <w:pPr>
              <w:rPr>
                <w:ins w:id="264" w:author="Author"/>
                <w:sz w:val="20"/>
                <w:szCs w:val="20"/>
              </w:rPr>
            </w:pPr>
            <w:ins w:id="265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77ECFFEF" w14:textId="603DBB8C" w:rsidR="00765E86" w:rsidRPr="00437A02" w:rsidRDefault="00765E86" w:rsidP="00765E86">
            <w:pPr>
              <w:rPr>
                <w:ins w:id="266" w:author="Author"/>
                <w:sz w:val="20"/>
                <w:szCs w:val="20"/>
              </w:rPr>
            </w:pPr>
            <w:ins w:id="267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5A235E99" w14:textId="3B50DEF9" w:rsidR="00765E86" w:rsidRPr="00437A02" w:rsidRDefault="00765E86" w:rsidP="00765E86">
            <w:pPr>
              <w:jc w:val="center"/>
              <w:rPr>
                <w:ins w:id="268" w:author="Author"/>
                <w:sz w:val="20"/>
                <w:szCs w:val="20"/>
              </w:rPr>
            </w:pPr>
            <w:ins w:id="269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19F0E748" w14:textId="2886CCA0" w:rsidR="00765E86" w:rsidRPr="00437A02" w:rsidRDefault="00765E86" w:rsidP="00765E86">
            <w:pPr>
              <w:rPr>
                <w:ins w:id="270" w:author="Author"/>
                <w:sz w:val="20"/>
                <w:szCs w:val="20"/>
              </w:rPr>
            </w:pPr>
            <w:ins w:id="271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49E56483" w14:textId="5664EB9E" w:rsidR="00765E86" w:rsidRPr="00437A02" w:rsidRDefault="00765E86" w:rsidP="00765E86">
            <w:pPr>
              <w:jc w:val="right"/>
              <w:rPr>
                <w:ins w:id="272" w:author="Author"/>
                <w:sz w:val="20"/>
                <w:szCs w:val="20"/>
              </w:rPr>
            </w:pPr>
            <w:ins w:id="273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E276AA" w:rsidRPr="00437A02" w14:paraId="1F86305E" w14:textId="77777777" w:rsidTr="000876E2">
        <w:trPr>
          <w:tblHeader/>
        </w:trPr>
        <w:tc>
          <w:tcPr>
            <w:tcW w:w="1419" w:type="dxa"/>
            <w:vMerge w:val="restart"/>
          </w:tcPr>
          <w:p w14:paraId="0F33B81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409006</w:t>
            </w:r>
          </w:p>
        </w:tc>
        <w:tc>
          <w:tcPr>
            <w:tcW w:w="1696" w:type="dxa"/>
            <w:vMerge w:val="restart"/>
          </w:tcPr>
          <w:p w14:paraId="4E29172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Gulpa (picnic point)</w:t>
            </w:r>
          </w:p>
        </w:tc>
        <w:tc>
          <w:tcPr>
            <w:tcW w:w="713" w:type="dxa"/>
            <w:vMerge w:val="restart"/>
          </w:tcPr>
          <w:p w14:paraId="1969143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6F3A84C2" w14:textId="2F7BD82A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2.50 m &lt; H &lt; 2.</w:t>
            </w:r>
            <w:r w:rsidR="00FF278C">
              <w:rPr>
                <w:sz w:val="20"/>
                <w:szCs w:val="20"/>
              </w:rPr>
              <w:t>6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3303F872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3A5EEB8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418" w:type="dxa"/>
          </w:tcPr>
          <w:p w14:paraId="667E8A22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2.5</w:t>
            </w:r>
          </w:p>
        </w:tc>
      </w:tr>
      <w:tr w:rsidR="00E276AA" w:rsidRPr="00437A02" w14:paraId="674D55DF" w14:textId="77777777" w:rsidTr="000876E2">
        <w:trPr>
          <w:trHeight w:val="353"/>
          <w:tblHeader/>
        </w:trPr>
        <w:tc>
          <w:tcPr>
            <w:tcW w:w="1419" w:type="dxa"/>
            <w:vMerge/>
          </w:tcPr>
          <w:p w14:paraId="79FA3CD8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0FFD1B3D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7C0AB4DE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1C9B45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2.60 m</w:t>
            </w:r>
          </w:p>
        </w:tc>
        <w:tc>
          <w:tcPr>
            <w:tcW w:w="708" w:type="dxa"/>
          </w:tcPr>
          <w:p w14:paraId="7217511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38E5B50" w14:textId="26EFBCFD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</w:t>
            </w:r>
            <w:r w:rsidR="00FF278C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0751C709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2.6</w:t>
            </w:r>
          </w:p>
        </w:tc>
      </w:tr>
      <w:tr w:rsidR="00685331" w:rsidRPr="00437A02" w14:paraId="0ED42035" w14:textId="77777777" w:rsidTr="000876E2">
        <w:trPr>
          <w:tblHeader/>
          <w:ins w:id="274" w:author="Author"/>
        </w:trPr>
        <w:tc>
          <w:tcPr>
            <w:tcW w:w="1419" w:type="dxa"/>
          </w:tcPr>
          <w:p w14:paraId="4ECC10D1" w14:textId="62DEE869" w:rsidR="00685331" w:rsidRPr="00437A02" w:rsidRDefault="00685331" w:rsidP="00685331">
            <w:pPr>
              <w:rPr>
                <w:ins w:id="275" w:author="Author"/>
                <w:sz w:val="20"/>
                <w:szCs w:val="20"/>
              </w:rPr>
            </w:pPr>
            <w:ins w:id="276" w:author="Author">
              <w:r>
                <w:rPr>
                  <w:sz w:val="20"/>
                  <w:szCs w:val="20"/>
                </w:rPr>
                <w:t>409013</w:t>
              </w:r>
            </w:ins>
          </w:p>
        </w:tc>
        <w:tc>
          <w:tcPr>
            <w:tcW w:w="1696" w:type="dxa"/>
          </w:tcPr>
          <w:p w14:paraId="05ADFF84" w14:textId="23A1DAAF" w:rsidR="00685331" w:rsidRPr="00437A02" w:rsidRDefault="00685331" w:rsidP="00685331">
            <w:pPr>
              <w:rPr>
                <w:ins w:id="277" w:author="Author"/>
                <w:sz w:val="20"/>
                <w:szCs w:val="20"/>
              </w:rPr>
            </w:pPr>
            <w:ins w:id="278" w:author="Author">
              <w:r>
                <w:rPr>
                  <w:sz w:val="20"/>
                  <w:szCs w:val="20"/>
                </w:rPr>
                <w:t>Wakool @ Stoney Crossing</w:t>
              </w:r>
            </w:ins>
          </w:p>
        </w:tc>
        <w:tc>
          <w:tcPr>
            <w:tcW w:w="713" w:type="dxa"/>
          </w:tcPr>
          <w:p w14:paraId="7F301968" w14:textId="0D1C1FCD" w:rsidR="00685331" w:rsidRPr="00437A02" w:rsidRDefault="00685331" w:rsidP="00685331">
            <w:pPr>
              <w:rPr>
                <w:ins w:id="279" w:author="Author"/>
                <w:sz w:val="20"/>
                <w:szCs w:val="20"/>
              </w:rPr>
            </w:pPr>
            <w:ins w:id="280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734B9C4B" w14:textId="0AFCA2F7" w:rsidR="00685331" w:rsidRPr="00437A02" w:rsidRDefault="00685331" w:rsidP="00685331">
            <w:pPr>
              <w:rPr>
                <w:ins w:id="281" w:author="Author"/>
                <w:sz w:val="20"/>
                <w:szCs w:val="20"/>
              </w:rPr>
            </w:pPr>
            <w:ins w:id="282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36B7F0A4" w14:textId="190486A5" w:rsidR="00685331" w:rsidRPr="00437A02" w:rsidRDefault="00685331" w:rsidP="00685331">
            <w:pPr>
              <w:jc w:val="center"/>
              <w:rPr>
                <w:ins w:id="283" w:author="Author"/>
                <w:sz w:val="20"/>
                <w:szCs w:val="20"/>
              </w:rPr>
            </w:pPr>
            <w:ins w:id="284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4997A61C" w14:textId="5DAE2229" w:rsidR="00685331" w:rsidRPr="00437A02" w:rsidRDefault="00685331" w:rsidP="00685331">
            <w:pPr>
              <w:rPr>
                <w:ins w:id="285" w:author="Author"/>
                <w:sz w:val="20"/>
                <w:szCs w:val="20"/>
              </w:rPr>
            </w:pPr>
            <w:ins w:id="286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59CC548A" w14:textId="7C615DE6" w:rsidR="00685331" w:rsidRPr="00437A02" w:rsidRDefault="00685331" w:rsidP="00685331">
            <w:pPr>
              <w:jc w:val="right"/>
              <w:rPr>
                <w:ins w:id="287" w:author="Author"/>
                <w:sz w:val="20"/>
                <w:szCs w:val="20"/>
              </w:rPr>
            </w:pPr>
            <w:ins w:id="288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685331" w:rsidRPr="00437A02" w14:paraId="50FF5A45" w14:textId="77777777" w:rsidTr="000876E2">
        <w:trPr>
          <w:tblHeader/>
          <w:ins w:id="289" w:author="Author"/>
        </w:trPr>
        <w:tc>
          <w:tcPr>
            <w:tcW w:w="1419" w:type="dxa"/>
          </w:tcPr>
          <w:p w14:paraId="589D9D20" w14:textId="6771B501" w:rsidR="00685331" w:rsidRDefault="00685331" w:rsidP="001A7172">
            <w:pPr>
              <w:rPr>
                <w:ins w:id="290" w:author="Author"/>
                <w:sz w:val="20"/>
                <w:szCs w:val="20"/>
              </w:rPr>
            </w:pPr>
            <w:ins w:id="291" w:author="Author">
              <w:r>
                <w:rPr>
                  <w:sz w:val="20"/>
                  <w:szCs w:val="20"/>
                </w:rPr>
                <w:t>4090</w:t>
              </w:r>
              <w:r w:rsidR="001A7172">
                <w:rPr>
                  <w:sz w:val="20"/>
                  <w:szCs w:val="20"/>
                </w:rPr>
                <w:t>48</w:t>
              </w:r>
            </w:ins>
          </w:p>
        </w:tc>
        <w:tc>
          <w:tcPr>
            <w:tcW w:w="1696" w:type="dxa"/>
          </w:tcPr>
          <w:p w14:paraId="31A1BA4E" w14:textId="1AE65C9A" w:rsidR="00685331" w:rsidRDefault="001A7172" w:rsidP="00685331">
            <w:pPr>
              <w:rPr>
                <w:ins w:id="292" w:author="Author"/>
                <w:sz w:val="20"/>
                <w:szCs w:val="20"/>
              </w:rPr>
            </w:pPr>
            <w:proofErr w:type="spellStart"/>
            <w:ins w:id="293" w:author="Author">
              <w:r>
                <w:rPr>
                  <w:sz w:val="20"/>
                  <w:szCs w:val="20"/>
                </w:rPr>
                <w:t>Niemur</w:t>
              </w:r>
              <w:proofErr w:type="spellEnd"/>
              <w:r>
                <w:rPr>
                  <w:sz w:val="20"/>
                  <w:szCs w:val="20"/>
                </w:rPr>
                <w:t xml:space="preserve"> @ Barham-Moulamein</w:t>
              </w:r>
            </w:ins>
          </w:p>
        </w:tc>
        <w:tc>
          <w:tcPr>
            <w:tcW w:w="713" w:type="dxa"/>
          </w:tcPr>
          <w:p w14:paraId="24750879" w14:textId="29F49E68" w:rsidR="00685331" w:rsidRPr="00437A02" w:rsidRDefault="00685331" w:rsidP="00685331">
            <w:pPr>
              <w:rPr>
                <w:ins w:id="294" w:author="Author"/>
                <w:sz w:val="20"/>
                <w:szCs w:val="20"/>
              </w:rPr>
            </w:pPr>
            <w:ins w:id="295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38D2BE08" w14:textId="286DBBB2" w:rsidR="00685331" w:rsidRPr="00437A02" w:rsidRDefault="00685331" w:rsidP="00685331">
            <w:pPr>
              <w:rPr>
                <w:ins w:id="296" w:author="Author"/>
                <w:sz w:val="20"/>
                <w:szCs w:val="20"/>
              </w:rPr>
            </w:pPr>
            <w:ins w:id="297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07D11BF7" w14:textId="14C6732F" w:rsidR="00685331" w:rsidRPr="00437A02" w:rsidRDefault="00685331" w:rsidP="00685331">
            <w:pPr>
              <w:jc w:val="center"/>
              <w:rPr>
                <w:ins w:id="298" w:author="Author"/>
                <w:sz w:val="20"/>
                <w:szCs w:val="20"/>
              </w:rPr>
            </w:pPr>
            <w:ins w:id="299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7C2A8B26" w14:textId="1C3D8B8C" w:rsidR="00685331" w:rsidRPr="00437A02" w:rsidRDefault="00685331" w:rsidP="00685331">
            <w:pPr>
              <w:rPr>
                <w:ins w:id="300" w:author="Author"/>
                <w:sz w:val="20"/>
                <w:szCs w:val="20"/>
              </w:rPr>
            </w:pPr>
            <w:ins w:id="301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07292865" w14:textId="001F398D" w:rsidR="00685331" w:rsidRPr="00437A02" w:rsidRDefault="00685331" w:rsidP="00685331">
            <w:pPr>
              <w:jc w:val="right"/>
              <w:rPr>
                <w:ins w:id="302" w:author="Author"/>
                <w:sz w:val="20"/>
                <w:szCs w:val="20"/>
              </w:rPr>
            </w:pPr>
            <w:ins w:id="303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685331" w:rsidRPr="00437A02" w14:paraId="3069AB2C" w14:textId="77777777" w:rsidTr="000876E2">
        <w:trPr>
          <w:tblHeader/>
          <w:ins w:id="304" w:author="Author"/>
        </w:trPr>
        <w:tc>
          <w:tcPr>
            <w:tcW w:w="1419" w:type="dxa"/>
          </w:tcPr>
          <w:p w14:paraId="2A98F657" w14:textId="5C80108A" w:rsidR="00685331" w:rsidRDefault="00685331" w:rsidP="001A7172">
            <w:pPr>
              <w:rPr>
                <w:ins w:id="305" w:author="Author"/>
                <w:sz w:val="20"/>
                <w:szCs w:val="20"/>
              </w:rPr>
            </w:pPr>
            <w:ins w:id="306" w:author="Author">
              <w:r>
                <w:rPr>
                  <w:sz w:val="20"/>
                  <w:szCs w:val="20"/>
                </w:rPr>
                <w:t>4090</w:t>
              </w:r>
              <w:r w:rsidR="001A7172">
                <w:rPr>
                  <w:sz w:val="20"/>
                  <w:szCs w:val="20"/>
                </w:rPr>
                <w:t>86</w:t>
              </w:r>
            </w:ins>
          </w:p>
        </w:tc>
        <w:tc>
          <w:tcPr>
            <w:tcW w:w="1696" w:type="dxa"/>
          </w:tcPr>
          <w:p w14:paraId="492F3156" w14:textId="5AD23658" w:rsidR="00685331" w:rsidRDefault="001A7172" w:rsidP="00685331">
            <w:pPr>
              <w:rPr>
                <w:ins w:id="307" w:author="Author"/>
                <w:sz w:val="20"/>
                <w:szCs w:val="20"/>
              </w:rPr>
            </w:pPr>
            <w:proofErr w:type="spellStart"/>
            <w:ins w:id="308" w:author="Author">
              <w:r>
                <w:rPr>
                  <w:sz w:val="20"/>
                  <w:szCs w:val="20"/>
                </w:rPr>
                <w:t>Niemur</w:t>
              </w:r>
              <w:proofErr w:type="spellEnd"/>
              <w:r>
                <w:rPr>
                  <w:sz w:val="20"/>
                  <w:szCs w:val="20"/>
                </w:rPr>
                <w:t xml:space="preserve"> @ Mallan School</w:t>
              </w:r>
            </w:ins>
          </w:p>
        </w:tc>
        <w:tc>
          <w:tcPr>
            <w:tcW w:w="713" w:type="dxa"/>
          </w:tcPr>
          <w:p w14:paraId="32847FE4" w14:textId="301910C6" w:rsidR="00685331" w:rsidRPr="00437A02" w:rsidRDefault="00685331" w:rsidP="00685331">
            <w:pPr>
              <w:rPr>
                <w:ins w:id="309" w:author="Author"/>
                <w:sz w:val="20"/>
                <w:szCs w:val="20"/>
              </w:rPr>
            </w:pPr>
            <w:ins w:id="310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202B2AE4" w14:textId="4CA556AB" w:rsidR="00685331" w:rsidRPr="00437A02" w:rsidRDefault="00685331" w:rsidP="00685331">
            <w:pPr>
              <w:rPr>
                <w:ins w:id="311" w:author="Author"/>
                <w:sz w:val="20"/>
                <w:szCs w:val="20"/>
              </w:rPr>
            </w:pPr>
            <w:ins w:id="312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3319373C" w14:textId="7DFAB6AF" w:rsidR="00685331" w:rsidRPr="00437A02" w:rsidRDefault="00685331" w:rsidP="00685331">
            <w:pPr>
              <w:jc w:val="center"/>
              <w:rPr>
                <w:ins w:id="313" w:author="Author"/>
                <w:sz w:val="20"/>
                <w:szCs w:val="20"/>
              </w:rPr>
            </w:pPr>
            <w:ins w:id="314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6968BA6F" w14:textId="163F4C3E" w:rsidR="00685331" w:rsidRPr="00437A02" w:rsidRDefault="00685331" w:rsidP="00685331">
            <w:pPr>
              <w:rPr>
                <w:ins w:id="315" w:author="Author"/>
                <w:sz w:val="20"/>
                <w:szCs w:val="20"/>
              </w:rPr>
            </w:pPr>
            <w:ins w:id="316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71C512A8" w14:textId="155C92F5" w:rsidR="00685331" w:rsidRPr="00437A02" w:rsidRDefault="00685331" w:rsidP="00685331">
            <w:pPr>
              <w:jc w:val="right"/>
              <w:rPr>
                <w:ins w:id="317" w:author="Author"/>
                <w:sz w:val="20"/>
                <w:szCs w:val="20"/>
              </w:rPr>
            </w:pPr>
            <w:ins w:id="318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1A7172" w:rsidRPr="00437A02" w14:paraId="41BBDF96" w14:textId="77777777" w:rsidTr="000876E2">
        <w:trPr>
          <w:tblHeader/>
          <w:ins w:id="319" w:author="Author"/>
        </w:trPr>
        <w:tc>
          <w:tcPr>
            <w:tcW w:w="1419" w:type="dxa"/>
          </w:tcPr>
          <w:p w14:paraId="6438C356" w14:textId="54CBD5F3" w:rsidR="001A7172" w:rsidRDefault="001A7172" w:rsidP="001A7172">
            <w:pPr>
              <w:rPr>
                <w:ins w:id="320" w:author="Author"/>
                <w:sz w:val="20"/>
                <w:szCs w:val="20"/>
              </w:rPr>
            </w:pPr>
            <w:ins w:id="321" w:author="Author">
              <w:r>
                <w:rPr>
                  <w:sz w:val="20"/>
                  <w:szCs w:val="20"/>
                </w:rPr>
                <w:t>409044</w:t>
              </w:r>
            </w:ins>
          </w:p>
        </w:tc>
        <w:tc>
          <w:tcPr>
            <w:tcW w:w="1696" w:type="dxa"/>
          </w:tcPr>
          <w:p w14:paraId="70AAB02D" w14:textId="1477C8B7" w:rsidR="001A7172" w:rsidRDefault="001A7172" w:rsidP="001A7172">
            <w:pPr>
              <w:rPr>
                <w:ins w:id="322" w:author="Author"/>
                <w:sz w:val="20"/>
                <w:szCs w:val="20"/>
              </w:rPr>
            </w:pPr>
            <w:proofErr w:type="spellStart"/>
            <w:ins w:id="323" w:author="Author">
              <w:r>
                <w:rPr>
                  <w:sz w:val="20"/>
                  <w:szCs w:val="20"/>
                </w:rPr>
                <w:t>Merran</w:t>
              </w:r>
              <w:proofErr w:type="spellEnd"/>
              <w:r>
                <w:rPr>
                  <w:sz w:val="20"/>
                  <w:szCs w:val="20"/>
                </w:rPr>
                <w:t xml:space="preserve"> @ Franklins Bridge</w:t>
              </w:r>
            </w:ins>
          </w:p>
        </w:tc>
        <w:tc>
          <w:tcPr>
            <w:tcW w:w="713" w:type="dxa"/>
          </w:tcPr>
          <w:p w14:paraId="5F35AACD" w14:textId="1657DB63" w:rsidR="001A7172" w:rsidRPr="00437A02" w:rsidRDefault="001A7172" w:rsidP="001A7172">
            <w:pPr>
              <w:rPr>
                <w:ins w:id="324" w:author="Author"/>
                <w:sz w:val="20"/>
                <w:szCs w:val="20"/>
              </w:rPr>
            </w:pPr>
            <w:ins w:id="325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28E66F70" w14:textId="43882075" w:rsidR="001A7172" w:rsidRPr="00437A02" w:rsidRDefault="001A7172" w:rsidP="001A7172">
            <w:pPr>
              <w:rPr>
                <w:ins w:id="326" w:author="Author"/>
                <w:sz w:val="20"/>
                <w:szCs w:val="20"/>
              </w:rPr>
            </w:pPr>
            <w:ins w:id="327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2B4DE3EC" w14:textId="58520AE2" w:rsidR="001A7172" w:rsidRPr="00437A02" w:rsidRDefault="001A7172" w:rsidP="001A7172">
            <w:pPr>
              <w:jc w:val="center"/>
              <w:rPr>
                <w:ins w:id="328" w:author="Author"/>
                <w:sz w:val="20"/>
                <w:szCs w:val="20"/>
              </w:rPr>
            </w:pPr>
            <w:ins w:id="329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662D8C1B" w14:textId="5E786CE5" w:rsidR="001A7172" w:rsidRPr="00437A02" w:rsidRDefault="001A7172" w:rsidP="001A7172">
            <w:pPr>
              <w:rPr>
                <w:ins w:id="330" w:author="Author"/>
                <w:sz w:val="20"/>
                <w:szCs w:val="20"/>
              </w:rPr>
            </w:pPr>
            <w:ins w:id="331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7C64CA90" w14:textId="4CF68381" w:rsidR="001A7172" w:rsidRPr="00437A02" w:rsidRDefault="001A7172" w:rsidP="001A7172">
            <w:pPr>
              <w:jc w:val="right"/>
              <w:rPr>
                <w:ins w:id="332" w:author="Author"/>
                <w:sz w:val="20"/>
                <w:szCs w:val="20"/>
              </w:rPr>
            </w:pPr>
            <w:ins w:id="333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1A7172" w:rsidRPr="00437A02" w14:paraId="30AA6F7F" w14:textId="77777777" w:rsidTr="000876E2">
        <w:trPr>
          <w:tblHeader/>
          <w:ins w:id="334" w:author="Author"/>
        </w:trPr>
        <w:tc>
          <w:tcPr>
            <w:tcW w:w="1419" w:type="dxa"/>
          </w:tcPr>
          <w:p w14:paraId="7AB8CF88" w14:textId="47B91D4D" w:rsidR="001A7172" w:rsidRDefault="001A7172" w:rsidP="001A7172">
            <w:pPr>
              <w:rPr>
                <w:ins w:id="335" w:author="Author"/>
                <w:sz w:val="20"/>
                <w:szCs w:val="20"/>
              </w:rPr>
            </w:pPr>
            <w:ins w:id="336" w:author="Author">
              <w:r>
                <w:rPr>
                  <w:sz w:val="20"/>
                  <w:szCs w:val="20"/>
                </w:rPr>
                <w:t>409036</w:t>
              </w:r>
            </w:ins>
          </w:p>
        </w:tc>
        <w:tc>
          <w:tcPr>
            <w:tcW w:w="1696" w:type="dxa"/>
          </w:tcPr>
          <w:p w14:paraId="1EFE85A0" w14:textId="365920B8" w:rsidR="001A7172" w:rsidRDefault="001A7172" w:rsidP="001A7172">
            <w:pPr>
              <w:rPr>
                <w:ins w:id="337" w:author="Author"/>
                <w:sz w:val="20"/>
                <w:szCs w:val="20"/>
              </w:rPr>
            </w:pPr>
            <w:proofErr w:type="spellStart"/>
            <w:ins w:id="338" w:author="Author">
              <w:r>
                <w:rPr>
                  <w:sz w:val="20"/>
                  <w:szCs w:val="20"/>
                </w:rPr>
                <w:t>Merran</w:t>
              </w:r>
              <w:proofErr w:type="spellEnd"/>
              <w:r>
                <w:rPr>
                  <w:sz w:val="20"/>
                  <w:szCs w:val="20"/>
                </w:rPr>
                <w:t xml:space="preserve"> @ U/S Wakool Junction</w:t>
              </w:r>
            </w:ins>
          </w:p>
        </w:tc>
        <w:tc>
          <w:tcPr>
            <w:tcW w:w="713" w:type="dxa"/>
          </w:tcPr>
          <w:p w14:paraId="25591049" w14:textId="6B36C7D7" w:rsidR="001A7172" w:rsidRPr="00437A02" w:rsidRDefault="001A7172" w:rsidP="001A7172">
            <w:pPr>
              <w:rPr>
                <w:ins w:id="339" w:author="Author"/>
                <w:sz w:val="20"/>
                <w:szCs w:val="20"/>
              </w:rPr>
            </w:pPr>
            <w:ins w:id="340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64D28D18" w14:textId="2F9D6BA2" w:rsidR="001A7172" w:rsidRPr="00437A02" w:rsidRDefault="001A7172" w:rsidP="001A7172">
            <w:pPr>
              <w:rPr>
                <w:ins w:id="341" w:author="Author"/>
                <w:sz w:val="20"/>
                <w:szCs w:val="20"/>
              </w:rPr>
            </w:pPr>
            <w:ins w:id="342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7C7BC3FB" w14:textId="4536E850" w:rsidR="001A7172" w:rsidRPr="00437A02" w:rsidRDefault="001A7172" w:rsidP="001A7172">
            <w:pPr>
              <w:jc w:val="center"/>
              <w:rPr>
                <w:ins w:id="343" w:author="Author"/>
                <w:sz w:val="20"/>
                <w:szCs w:val="20"/>
              </w:rPr>
            </w:pPr>
            <w:ins w:id="344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331A7476" w14:textId="667B2352" w:rsidR="001A7172" w:rsidRPr="00437A02" w:rsidRDefault="001A7172" w:rsidP="001A7172">
            <w:pPr>
              <w:rPr>
                <w:ins w:id="345" w:author="Author"/>
                <w:sz w:val="20"/>
                <w:szCs w:val="20"/>
              </w:rPr>
            </w:pPr>
            <w:ins w:id="346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18F2AB83" w14:textId="1D06EDF6" w:rsidR="001A7172" w:rsidRPr="00437A02" w:rsidRDefault="001A7172" w:rsidP="001A7172">
            <w:pPr>
              <w:jc w:val="right"/>
              <w:rPr>
                <w:ins w:id="347" w:author="Author"/>
                <w:sz w:val="20"/>
                <w:szCs w:val="20"/>
              </w:rPr>
            </w:pPr>
            <w:ins w:id="348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1A7172" w:rsidRPr="00437A02" w14:paraId="273DB6C3" w14:textId="77777777" w:rsidTr="000876E2">
        <w:trPr>
          <w:tblHeader/>
          <w:ins w:id="349" w:author="Author"/>
        </w:trPr>
        <w:tc>
          <w:tcPr>
            <w:tcW w:w="1419" w:type="dxa"/>
          </w:tcPr>
          <w:p w14:paraId="3F1F0ABD" w14:textId="77E3F757" w:rsidR="001A7172" w:rsidRDefault="001A7172" w:rsidP="001A7172">
            <w:pPr>
              <w:rPr>
                <w:ins w:id="350" w:author="Author"/>
                <w:sz w:val="20"/>
                <w:szCs w:val="20"/>
              </w:rPr>
            </w:pPr>
            <w:ins w:id="351" w:author="Author">
              <w:r>
                <w:rPr>
                  <w:sz w:val="20"/>
                  <w:szCs w:val="20"/>
                </w:rPr>
                <w:t>409062</w:t>
              </w:r>
            </w:ins>
          </w:p>
        </w:tc>
        <w:tc>
          <w:tcPr>
            <w:tcW w:w="1696" w:type="dxa"/>
          </w:tcPr>
          <w:p w14:paraId="24EBD073" w14:textId="2FEE4555" w:rsidR="001A7172" w:rsidRDefault="001A7172" w:rsidP="001A7172">
            <w:pPr>
              <w:rPr>
                <w:ins w:id="352" w:author="Author"/>
                <w:sz w:val="20"/>
                <w:szCs w:val="20"/>
              </w:rPr>
            </w:pPr>
            <w:ins w:id="353" w:author="Author">
              <w:r>
                <w:rPr>
                  <w:sz w:val="20"/>
                  <w:szCs w:val="20"/>
                </w:rPr>
                <w:t xml:space="preserve">Wakool @ Gee </w:t>
              </w:r>
              <w:proofErr w:type="spellStart"/>
              <w:r>
                <w:rPr>
                  <w:sz w:val="20"/>
                  <w:szCs w:val="20"/>
                </w:rPr>
                <w:t>Gee</w:t>
              </w:r>
              <w:proofErr w:type="spellEnd"/>
              <w:r>
                <w:rPr>
                  <w:sz w:val="20"/>
                  <w:szCs w:val="20"/>
                </w:rPr>
                <w:t xml:space="preserve"> Bridge</w:t>
              </w:r>
            </w:ins>
          </w:p>
        </w:tc>
        <w:tc>
          <w:tcPr>
            <w:tcW w:w="713" w:type="dxa"/>
          </w:tcPr>
          <w:p w14:paraId="05A892D0" w14:textId="184411C7" w:rsidR="001A7172" w:rsidRPr="00437A02" w:rsidRDefault="001A7172" w:rsidP="001A7172">
            <w:pPr>
              <w:rPr>
                <w:ins w:id="354" w:author="Author"/>
                <w:sz w:val="20"/>
                <w:szCs w:val="20"/>
              </w:rPr>
            </w:pPr>
            <w:ins w:id="355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2F14F088" w14:textId="066AB3AC" w:rsidR="001A7172" w:rsidRPr="00437A02" w:rsidRDefault="001A7172" w:rsidP="001A7172">
            <w:pPr>
              <w:rPr>
                <w:ins w:id="356" w:author="Author"/>
                <w:sz w:val="20"/>
                <w:szCs w:val="20"/>
              </w:rPr>
            </w:pPr>
            <w:ins w:id="357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515C695F" w14:textId="467B7FB0" w:rsidR="001A7172" w:rsidRPr="00437A02" w:rsidRDefault="001A7172" w:rsidP="001A7172">
            <w:pPr>
              <w:jc w:val="center"/>
              <w:rPr>
                <w:ins w:id="358" w:author="Author"/>
                <w:sz w:val="20"/>
                <w:szCs w:val="20"/>
              </w:rPr>
            </w:pPr>
            <w:ins w:id="359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614344CA" w14:textId="0ADE513E" w:rsidR="001A7172" w:rsidRPr="00437A02" w:rsidRDefault="001A7172" w:rsidP="001A7172">
            <w:pPr>
              <w:rPr>
                <w:ins w:id="360" w:author="Author"/>
                <w:sz w:val="20"/>
                <w:szCs w:val="20"/>
              </w:rPr>
            </w:pPr>
            <w:ins w:id="361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6CB2ED12" w14:textId="0DDF63E2" w:rsidR="001A7172" w:rsidRPr="00437A02" w:rsidRDefault="001A7172" w:rsidP="001A7172">
            <w:pPr>
              <w:jc w:val="right"/>
              <w:rPr>
                <w:ins w:id="362" w:author="Author"/>
                <w:sz w:val="20"/>
                <w:szCs w:val="20"/>
              </w:rPr>
            </w:pPr>
            <w:ins w:id="363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E276AA" w:rsidRPr="00437A02" w14:paraId="6FAD81F7" w14:textId="77777777" w:rsidTr="000876E2">
        <w:trPr>
          <w:tblHeader/>
        </w:trPr>
        <w:tc>
          <w:tcPr>
            <w:tcW w:w="1419" w:type="dxa"/>
          </w:tcPr>
          <w:p w14:paraId="1CE42F4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409005</w:t>
            </w:r>
          </w:p>
        </w:tc>
        <w:tc>
          <w:tcPr>
            <w:tcW w:w="1696" w:type="dxa"/>
          </w:tcPr>
          <w:p w14:paraId="78F71D9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@Barham</w:t>
            </w:r>
          </w:p>
        </w:tc>
        <w:tc>
          <w:tcPr>
            <w:tcW w:w="713" w:type="dxa"/>
          </w:tcPr>
          <w:p w14:paraId="3B36554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E71C27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5D3ECC0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701" w:type="dxa"/>
          </w:tcPr>
          <w:p w14:paraId="4D266F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418" w:type="dxa"/>
          </w:tcPr>
          <w:p w14:paraId="56A0BE33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CC78EC" w:rsidRPr="00437A02" w14:paraId="2F2E17AB" w14:textId="77777777" w:rsidTr="000876E2">
        <w:trPr>
          <w:tblHeader/>
          <w:ins w:id="364" w:author="Author"/>
        </w:trPr>
        <w:tc>
          <w:tcPr>
            <w:tcW w:w="1419" w:type="dxa"/>
          </w:tcPr>
          <w:p w14:paraId="2B571EB2" w14:textId="46E35907" w:rsidR="00CC78EC" w:rsidRPr="00437A02" w:rsidRDefault="00CC78EC" w:rsidP="00CC78EC">
            <w:pPr>
              <w:rPr>
                <w:ins w:id="365" w:author="Author"/>
                <w:sz w:val="20"/>
                <w:szCs w:val="20"/>
              </w:rPr>
            </w:pPr>
            <w:ins w:id="366" w:author="Author">
              <w:r w:rsidRPr="00437A02">
                <w:rPr>
                  <w:sz w:val="20"/>
                  <w:szCs w:val="20"/>
                </w:rPr>
                <w:t>40</w:t>
              </w:r>
              <w:r>
                <w:rPr>
                  <w:sz w:val="20"/>
                  <w:szCs w:val="20"/>
                </w:rPr>
                <w:t>5232</w:t>
              </w:r>
            </w:ins>
          </w:p>
        </w:tc>
        <w:tc>
          <w:tcPr>
            <w:tcW w:w="1696" w:type="dxa"/>
          </w:tcPr>
          <w:p w14:paraId="4841604A" w14:textId="222B440C" w:rsidR="00CC78EC" w:rsidRPr="00437A02" w:rsidRDefault="00CC78EC" w:rsidP="00CC78EC">
            <w:pPr>
              <w:rPr>
                <w:ins w:id="367" w:author="Author"/>
                <w:sz w:val="20"/>
                <w:szCs w:val="20"/>
              </w:rPr>
            </w:pPr>
            <w:ins w:id="368" w:author="Author">
              <w:r>
                <w:rPr>
                  <w:sz w:val="20"/>
                  <w:szCs w:val="20"/>
                </w:rPr>
                <w:t xml:space="preserve">Goulburn River @ </w:t>
              </w:r>
              <w:proofErr w:type="spellStart"/>
              <w:r>
                <w:rPr>
                  <w:sz w:val="20"/>
                  <w:szCs w:val="20"/>
                </w:rPr>
                <w:t>McCoys</w:t>
              </w:r>
              <w:proofErr w:type="spellEnd"/>
              <w:r>
                <w:rPr>
                  <w:sz w:val="20"/>
                  <w:szCs w:val="20"/>
                </w:rPr>
                <w:t xml:space="preserve"> Bridge</w:t>
              </w:r>
            </w:ins>
          </w:p>
        </w:tc>
        <w:tc>
          <w:tcPr>
            <w:tcW w:w="713" w:type="dxa"/>
          </w:tcPr>
          <w:p w14:paraId="0F17D79E" w14:textId="6EEBB93F" w:rsidR="00CC78EC" w:rsidRPr="00437A02" w:rsidRDefault="00CC78EC" w:rsidP="00CC78EC">
            <w:pPr>
              <w:rPr>
                <w:ins w:id="369" w:author="Author"/>
                <w:sz w:val="20"/>
                <w:szCs w:val="20"/>
              </w:rPr>
            </w:pPr>
            <w:ins w:id="370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20B78EFC" w14:textId="642EA736" w:rsidR="00CC78EC" w:rsidRPr="00437A02" w:rsidRDefault="00CC78EC" w:rsidP="00CC78EC">
            <w:pPr>
              <w:rPr>
                <w:ins w:id="371" w:author="Author"/>
                <w:sz w:val="20"/>
                <w:szCs w:val="20"/>
              </w:rPr>
            </w:pPr>
            <w:ins w:id="372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3CF51112" w14:textId="6CD1B03C" w:rsidR="00CC78EC" w:rsidRPr="00437A02" w:rsidRDefault="00CC78EC" w:rsidP="00CC78EC">
            <w:pPr>
              <w:jc w:val="center"/>
              <w:rPr>
                <w:ins w:id="373" w:author="Author"/>
                <w:sz w:val="20"/>
                <w:szCs w:val="20"/>
              </w:rPr>
            </w:pPr>
            <w:ins w:id="374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209CA9DF" w14:textId="4362E409" w:rsidR="00CC78EC" w:rsidRPr="00437A02" w:rsidRDefault="00CC78EC" w:rsidP="00CC78EC">
            <w:pPr>
              <w:rPr>
                <w:ins w:id="375" w:author="Author"/>
                <w:sz w:val="20"/>
                <w:szCs w:val="20"/>
              </w:rPr>
            </w:pPr>
            <w:ins w:id="376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352D8AAE" w14:textId="43D2F906" w:rsidR="00CC78EC" w:rsidRPr="00437A02" w:rsidRDefault="00CC78EC" w:rsidP="00CC78EC">
            <w:pPr>
              <w:jc w:val="right"/>
              <w:rPr>
                <w:ins w:id="377" w:author="Author"/>
                <w:sz w:val="20"/>
                <w:szCs w:val="20"/>
              </w:rPr>
            </w:pPr>
            <w:ins w:id="378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E276AA" w:rsidRPr="00437A02" w14:paraId="321F1478" w14:textId="77777777" w:rsidTr="000876E2">
        <w:trPr>
          <w:tblHeader/>
        </w:trPr>
        <w:tc>
          <w:tcPr>
            <w:tcW w:w="1419" w:type="dxa"/>
          </w:tcPr>
          <w:p w14:paraId="6E5FDFF5" w14:textId="77777777" w:rsidR="00E276AA" w:rsidRPr="00437A02" w:rsidRDefault="00E276AA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409701</w:t>
            </w:r>
            <w:r w:rsidR="002739DD">
              <w:rPr>
                <w:sz w:val="20"/>
                <w:szCs w:val="20"/>
              </w:rPr>
              <w:t>E</w:t>
            </w:r>
          </w:p>
        </w:tc>
        <w:tc>
          <w:tcPr>
            <w:tcW w:w="1696" w:type="dxa"/>
          </w:tcPr>
          <w:p w14:paraId="6F1FA45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National Channel diversion</w:t>
            </w:r>
          </w:p>
        </w:tc>
        <w:tc>
          <w:tcPr>
            <w:tcW w:w="713" w:type="dxa"/>
          </w:tcPr>
          <w:p w14:paraId="2BEFFAC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073F95C" w14:textId="15DD7F6E" w:rsidR="00E276AA" w:rsidRPr="009D6E1B" w:rsidRDefault="00E226B3" w:rsidP="00EE49CF">
            <w:pPr>
              <w:rPr>
                <w:sz w:val="20"/>
                <w:szCs w:val="20"/>
                <w:highlight w:val="yellow"/>
                <w:rPrChange w:id="379" w:author="Author">
                  <w:rPr>
                    <w:sz w:val="20"/>
                    <w:szCs w:val="20"/>
                  </w:rPr>
                </w:rPrChange>
              </w:rPr>
            </w:pPr>
            <w:ins w:id="380" w:author="Author">
              <w:r>
                <w:rPr>
                  <w:sz w:val="20"/>
                  <w:szCs w:val="20"/>
                </w:rPr>
                <w:t xml:space="preserve">-500 ML/d &gt; </w:t>
              </w:r>
            </w:ins>
            <w:r w:rsidR="00E276AA" w:rsidRPr="00E226B3">
              <w:rPr>
                <w:sz w:val="20"/>
                <w:szCs w:val="20"/>
              </w:rPr>
              <w:t xml:space="preserve">Q – QORD &gt; </w:t>
            </w:r>
            <w:del w:id="381" w:author="Author">
              <w:r w:rsidR="00E276AA" w:rsidRPr="006041D7" w:rsidDel="00EE49CF">
                <w:rPr>
                  <w:sz w:val="20"/>
                  <w:szCs w:val="20"/>
                </w:rPr>
                <w:delText xml:space="preserve">100 </w:delText>
              </w:r>
            </w:del>
            <w:ins w:id="382" w:author="Author">
              <w:r w:rsidR="00EE49CF" w:rsidRPr="00E226B3">
                <w:rPr>
                  <w:sz w:val="20"/>
                  <w:szCs w:val="20"/>
                  <w:rPrChange w:id="383" w:author="Author">
                    <w:rPr>
                      <w:sz w:val="20"/>
                      <w:szCs w:val="20"/>
                      <w:highlight w:val="yellow"/>
                    </w:rPr>
                  </w:rPrChange>
                </w:rPr>
                <w:t>5</w:t>
              </w:r>
              <w:r w:rsidR="00EE49CF" w:rsidRPr="00E226B3">
                <w:rPr>
                  <w:sz w:val="20"/>
                  <w:szCs w:val="20"/>
                </w:rPr>
                <w:t xml:space="preserve">00 </w:t>
              </w:r>
            </w:ins>
            <w:r w:rsidR="00E276AA" w:rsidRPr="006041D7">
              <w:rPr>
                <w:sz w:val="20"/>
                <w:szCs w:val="20"/>
              </w:rPr>
              <w:t>ML</w:t>
            </w:r>
          </w:p>
        </w:tc>
        <w:tc>
          <w:tcPr>
            <w:tcW w:w="708" w:type="dxa"/>
          </w:tcPr>
          <w:p w14:paraId="6C32153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5863B95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8" w:type="dxa"/>
          </w:tcPr>
          <w:p w14:paraId="04C91B0A" w14:textId="249C5B71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del w:id="384" w:author="Author">
              <w:r w:rsidRPr="00437A02" w:rsidDel="00EE49CF">
                <w:rPr>
                  <w:sz w:val="20"/>
                  <w:szCs w:val="20"/>
                </w:rPr>
                <w:delText>100</w:delText>
              </w:r>
            </w:del>
            <w:ins w:id="385" w:author="Author">
              <w:r w:rsidR="00EE49CF">
                <w:rPr>
                  <w:sz w:val="20"/>
                  <w:szCs w:val="20"/>
                </w:rPr>
                <w:t>5</w:t>
              </w:r>
              <w:r w:rsidR="00EE49CF" w:rsidRPr="00437A02">
                <w:rPr>
                  <w:sz w:val="20"/>
                  <w:szCs w:val="20"/>
                </w:rPr>
                <w:t>00</w:t>
              </w:r>
            </w:ins>
          </w:p>
        </w:tc>
      </w:tr>
      <w:tr w:rsidR="00E276AA" w:rsidRPr="00437A02" w14:paraId="1EC32A64" w14:textId="77777777" w:rsidTr="000876E2">
        <w:trPr>
          <w:tblHeader/>
        </w:trPr>
        <w:tc>
          <w:tcPr>
            <w:tcW w:w="1419" w:type="dxa"/>
            <w:vMerge w:val="restart"/>
          </w:tcPr>
          <w:p w14:paraId="6D60FE28" w14:textId="73035C41" w:rsidR="00E276AA" w:rsidRPr="00437A02" w:rsidRDefault="00E276AA" w:rsidP="000876E2">
            <w:pPr>
              <w:rPr>
                <w:sz w:val="20"/>
                <w:szCs w:val="20"/>
              </w:rPr>
            </w:pPr>
            <w:del w:id="386" w:author="Author">
              <w:r w:rsidRPr="00437A02" w:rsidDel="006041D7">
                <w:rPr>
                  <w:sz w:val="20"/>
                  <w:szCs w:val="20"/>
                </w:rPr>
                <w:delText>409219</w:delText>
              </w:r>
            </w:del>
          </w:p>
        </w:tc>
        <w:tc>
          <w:tcPr>
            <w:tcW w:w="1696" w:type="dxa"/>
            <w:vMerge w:val="restart"/>
          </w:tcPr>
          <w:p w14:paraId="3D033812" w14:textId="5F73A810" w:rsidR="00E276AA" w:rsidRPr="00437A02" w:rsidRDefault="00E276AA" w:rsidP="000876E2">
            <w:pPr>
              <w:rPr>
                <w:sz w:val="20"/>
                <w:szCs w:val="20"/>
              </w:rPr>
            </w:pPr>
            <w:del w:id="387" w:author="Author">
              <w:r w:rsidRPr="00437A02" w:rsidDel="006041D7">
                <w:rPr>
                  <w:sz w:val="20"/>
                  <w:szCs w:val="20"/>
                </w:rPr>
                <w:delText>Torrumbarry storage</w:delText>
              </w:r>
            </w:del>
          </w:p>
        </w:tc>
        <w:tc>
          <w:tcPr>
            <w:tcW w:w="713" w:type="dxa"/>
            <w:vMerge w:val="restart"/>
          </w:tcPr>
          <w:p w14:paraId="3F8AE7FA" w14:textId="7D07D46B" w:rsidR="00E276AA" w:rsidRPr="00437A02" w:rsidRDefault="00E276AA" w:rsidP="000876E2">
            <w:pPr>
              <w:rPr>
                <w:sz w:val="20"/>
                <w:szCs w:val="20"/>
              </w:rPr>
            </w:pPr>
            <w:del w:id="388" w:author="Author">
              <w:r w:rsidRPr="00437A02" w:rsidDel="006041D7">
                <w:rPr>
                  <w:sz w:val="20"/>
                  <w:szCs w:val="20"/>
                </w:rPr>
                <w:delText>H</w:delText>
              </w:r>
            </w:del>
          </w:p>
        </w:tc>
        <w:tc>
          <w:tcPr>
            <w:tcW w:w="2127" w:type="dxa"/>
          </w:tcPr>
          <w:p w14:paraId="4EF228B4" w14:textId="49B69891" w:rsidR="00E276AA" w:rsidRPr="00437A02" w:rsidRDefault="00E276AA" w:rsidP="000876E2">
            <w:pPr>
              <w:rPr>
                <w:sz w:val="20"/>
                <w:szCs w:val="20"/>
              </w:rPr>
            </w:pPr>
            <w:del w:id="389" w:author="Author">
              <w:r w:rsidRPr="00437A02" w:rsidDel="006041D7">
                <w:rPr>
                  <w:sz w:val="20"/>
                  <w:szCs w:val="20"/>
                </w:rPr>
                <w:delText>85.65 m &lt; H &lt; 85.90 m</w:delText>
              </w:r>
            </w:del>
          </w:p>
        </w:tc>
        <w:tc>
          <w:tcPr>
            <w:tcW w:w="708" w:type="dxa"/>
          </w:tcPr>
          <w:p w14:paraId="3B1054C9" w14:textId="33D33C21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390" w:author="Author">
              <w:r w:rsidRPr="00437A02" w:rsidDel="006041D7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7C918339" w14:textId="06F30353" w:rsidR="00E276AA" w:rsidRPr="00437A02" w:rsidRDefault="00E276AA" w:rsidP="000876E2">
            <w:pPr>
              <w:rPr>
                <w:sz w:val="20"/>
                <w:szCs w:val="20"/>
              </w:rPr>
            </w:pPr>
            <w:del w:id="391" w:author="Author">
              <w:r w:rsidRPr="00437A02" w:rsidDel="006041D7">
                <w:rPr>
                  <w:sz w:val="20"/>
                  <w:szCs w:val="20"/>
                </w:rPr>
                <w:delText>RO_H_SOFT_1</w:delText>
              </w:r>
            </w:del>
          </w:p>
        </w:tc>
        <w:tc>
          <w:tcPr>
            <w:tcW w:w="1418" w:type="dxa"/>
          </w:tcPr>
          <w:p w14:paraId="75642A99" w14:textId="03524A24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del w:id="392" w:author="Author">
              <w:r w:rsidRPr="00437A02" w:rsidDel="006041D7">
                <w:rPr>
                  <w:sz w:val="20"/>
                  <w:szCs w:val="20"/>
                </w:rPr>
                <w:delText>85.9</w:delText>
              </w:r>
            </w:del>
          </w:p>
        </w:tc>
      </w:tr>
      <w:tr w:rsidR="00E276AA" w:rsidRPr="00437A02" w14:paraId="5BED7563" w14:textId="77777777" w:rsidTr="000876E2">
        <w:trPr>
          <w:tblHeader/>
        </w:trPr>
        <w:tc>
          <w:tcPr>
            <w:tcW w:w="1419" w:type="dxa"/>
            <w:vMerge/>
          </w:tcPr>
          <w:p w14:paraId="403E0D1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27888E6F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3CCD0DD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2197EE6F" w14:textId="5543C367" w:rsidR="00E276AA" w:rsidRPr="00437A02" w:rsidRDefault="00E276AA" w:rsidP="000876E2">
            <w:pPr>
              <w:rPr>
                <w:sz w:val="20"/>
                <w:szCs w:val="20"/>
              </w:rPr>
            </w:pPr>
            <w:del w:id="393" w:author="Author">
              <w:r w:rsidRPr="00437A02" w:rsidDel="006041D7">
                <w:rPr>
                  <w:sz w:val="20"/>
                  <w:szCs w:val="20"/>
                </w:rPr>
                <w:delText>H &lt;= 85.65 m</w:delText>
              </w:r>
            </w:del>
          </w:p>
        </w:tc>
        <w:tc>
          <w:tcPr>
            <w:tcW w:w="708" w:type="dxa"/>
          </w:tcPr>
          <w:p w14:paraId="5CA2D431" w14:textId="12DA217F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394" w:author="Author">
              <w:r w:rsidRPr="00437A02" w:rsidDel="006041D7">
                <w:rPr>
                  <w:sz w:val="20"/>
                  <w:szCs w:val="20"/>
                </w:rPr>
                <w:delText>Hard</w:delText>
              </w:r>
            </w:del>
          </w:p>
        </w:tc>
        <w:tc>
          <w:tcPr>
            <w:tcW w:w="1701" w:type="dxa"/>
          </w:tcPr>
          <w:p w14:paraId="6DB33AA8" w14:textId="3D8ADA01" w:rsidR="00E276AA" w:rsidRPr="00437A02" w:rsidRDefault="00E276AA" w:rsidP="000876E2">
            <w:pPr>
              <w:rPr>
                <w:sz w:val="20"/>
                <w:szCs w:val="20"/>
              </w:rPr>
            </w:pPr>
            <w:del w:id="395" w:author="Author">
              <w:r w:rsidRPr="00437A02" w:rsidDel="006041D7">
                <w:rPr>
                  <w:sz w:val="20"/>
                  <w:szCs w:val="20"/>
                </w:rPr>
                <w:delText>RO_H_HARD_1</w:delText>
              </w:r>
            </w:del>
          </w:p>
        </w:tc>
        <w:tc>
          <w:tcPr>
            <w:tcW w:w="1418" w:type="dxa"/>
          </w:tcPr>
          <w:p w14:paraId="0FDE3D97" w14:textId="62F71FC6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del w:id="396" w:author="Author">
              <w:r w:rsidRPr="00437A02" w:rsidDel="006041D7">
                <w:rPr>
                  <w:sz w:val="20"/>
                  <w:szCs w:val="20"/>
                </w:rPr>
                <w:delText>85.65</w:delText>
              </w:r>
            </w:del>
          </w:p>
        </w:tc>
      </w:tr>
      <w:tr w:rsidR="00E276AA" w:rsidRPr="00437A02" w14:paraId="673C2876" w14:textId="77777777" w:rsidTr="000876E2">
        <w:trPr>
          <w:tblHeader/>
        </w:trPr>
        <w:tc>
          <w:tcPr>
            <w:tcW w:w="1419" w:type="dxa"/>
          </w:tcPr>
          <w:p w14:paraId="3FBD454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lastRenderedPageBreak/>
              <w:t>409207B</w:t>
            </w:r>
          </w:p>
        </w:tc>
        <w:tc>
          <w:tcPr>
            <w:tcW w:w="1696" w:type="dxa"/>
          </w:tcPr>
          <w:p w14:paraId="5B16DD3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Downstream Torrumbarry</w:t>
            </w:r>
          </w:p>
        </w:tc>
        <w:tc>
          <w:tcPr>
            <w:tcW w:w="713" w:type="dxa"/>
          </w:tcPr>
          <w:p w14:paraId="1730E0C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492BA6F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2,000 ML/d</w:t>
            </w:r>
          </w:p>
        </w:tc>
        <w:tc>
          <w:tcPr>
            <w:tcW w:w="708" w:type="dxa"/>
          </w:tcPr>
          <w:p w14:paraId="2AB1B49D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7E6AC52C" w14:textId="1846C828" w:rsidR="00E276AA" w:rsidRPr="00437A02" w:rsidRDefault="00E276AA" w:rsidP="005C3A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</w:t>
            </w:r>
            <w:del w:id="397" w:author="Author">
              <w:r w:rsidRPr="00437A02" w:rsidDel="005C3A86">
                <w:rPr>
                  <w:sz w:val="20"/>
                  <w:szCs w:val="20"/>
                </w:rPr>
                <w:delText>HARD</w:delText>
              </w:r>
            </w:del>
            <w:ins w:id="398" w:author="Author">
              <w:r w:rsidR="005C3A86">
                <w:rPr>
                  <w:sz w:val="20"/>
                  <w:szCs w:val="20"/>
                </w:rPr>
                <w:t>SOFT</w:t>
              </w:r>
            </w:ins>
            <w:r w:rsidRPr="00437A02">
              <w:rPr>
                <w:sz w:val="20"/>
                <w:szCs w:val="20"/>
              </w:rPr>
              <w:t>_1</w:t>
            </w:r>
          </w:p>
        </w:tc>
        <w:tc>
          <w:tcPr>
            <w:tcW w:w="1418" w:type="dxa"/>
          </w:tcPr>
          <w:p w14:paraId="611B1687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2000</w:t>
            </w:r>
          </w:p>
        </w:tc>
      </w:tr>
      <w:tr w:rsidR="00E276AA" w:rsidRPr="00437A02" w14:paraId="61D5DA54" w14:textId="77777777" w:rsidTr="000876E2">
        <w:trPr>
          <w:tblHeader/>
        </w:trPr>
        <w:tc>
          <w:tcPr>
            <w:tcW w:w="1419" w:type="dxa"/>
            <w:vMerge w:val="restart"/>
          </w:tcPr>
          <w:p w14:paraId="09E9148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</w:t>
            </w:r>
            <w:r w:rsidRPr="00437A02">
              <w:rPr>
                <w:rFonts w:ascii="Verdana" w:hAnsi="Verdana"/>
                <w:sz w:val="20"/>
                <w:szCs w:val="20"/>
              </w:rPr>
              <w:t>09204C</w:t>
            </w:r>
          </w:p>
        </w:tc>
        <w:tc>
          <w:tcPr>
            <w:tcW w:w="1696" w:type="dxa"/>
            <w:vMerge w:val="restart"/>
          </w:tcPr>
          <w:p w14:paraId="4DC55AD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Swan Hill</w:t>
            </w:r>
          </w:p>
        </w:tc>
        <w:tc>
          <w:tcPr>
            <w:tcW w:w="713" w:type="dxa"/>
            <w:vMerge w:val="restart"/>
          </w:tcPr>
          <w:p w14:paraId="273A64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062AF17B" w14:textId="1E38C7B6" w:rsidR="00E276AA" w:rsidRPr="00437A02" w:rsidRDefault="00E276AA" w:rsidP="000876E2">
            <w:pPr>
              <w:rPr>
                <w:sz w:val="20"/>
                <w:szCs w:val="20"/>
              </w:rPr>
            </w:pPr>
            <w:del w:id="399" w:author="Author">
              <w:r w:rsidRPr="00437A02" w:rsidDel="006041D7">
                <w:rPr>
                  <w:sz w:val="20"/>
                  <w:szCs w:val="20"/>
                </w:rPr>
                <w:delText>0.6 m &lt;</w:delText>
              </w:r>
            </w:del>
            <w:ins w:id="400" w:author="Author">
              <w:del w:id="401" w:author="Author">
                <w:r w:rsidR="00846737" w:rsidDel="006041D7">
                  <w:rPr>
                    <w:sz w:val="20"/>
                    <w:szCs w:val="20"/>
                  </w:rPr>
                  <w:delText>=</w:delText>
                </w:r>
              </w:del>
            </w:ins>
            <w:del w:id="402" w:author="Author">
              <w:r w:rsidRPr="00437A02" w:rsidDel="006041D7">
                <w:rPr>
                  <w:sz w:val="20"/>
                  <w:szCs w:val="20"/>
                </w:rPr>
                <w:delText xml:space="preserve"> H &lt; 0.69 m</w:delText>
              </w:r>
            </w:del>
          </w:p>
        </w:tc>
        <w:tc>
          <w:tcPr>
            <w:tcW w:w="708" w:type="dxa"/>
          </w:tcPr>
          <w:p w14:paraId="387EAD49" w14:textId="33266472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403" w:author="Author">
              <w:r w:rsidRPr="00437A02" w:rsidDel="006041D7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6ECAACCC" w14:textId="298D774C" w:rsidR="00E276AA" w:rsidRPr="00437A02" w:rsidRDefault="00E276AA" w:rsidP="000876E2">
            <w:pPr>
              <w:rPr>
                <w:sz w:val="20"/>
                <w:szCs w:val="20"/>
              </w:rPr>
            </w:pPr>
            <w:del w:id="404" w:author="Author">
              <w:r w:rsidRPr="00437A02" w:rsidDel="006041D7">
                <w:rPr>
                  <w:sz w:val="20"/>
                  <w:szCs w:val="20"/>
                </w:rPr>
                <w:delText>SO_H_SOFT_1</w:delText>
              </w:r>
            </w:del>
          </w:p>
        </w:tc>
        <w:tc>
          <w:tcPr>
            <w:tcW w:w="1418" w:type="dxa"/>
          </w:tcPr>
          <w:p w14:paraId="705401CC" w14:textId="07F6FE7B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del w:id="405" w:author="Author">
              <w:r w:rsidRPr="00437A02" w:rsidDel="006041D7">
                <w:rPr>
                  <w:sz w:val="20"/>
                  <w:szCs w:val="20"/>
                </w:rPr>
                <w:delText>0.69</w:delText>
              </w:r>
            </w:del>
          </w:p>
        </w:tc>
      </w:tr>
      <w:tr w:rsidR="00E276AA" w:rsidRPr="00437A02" w14:paraId="7FC61B44" w14:textId="77777777" w:rsidTr="000876E2">
        <w:trPr>
          <w:tblHeader/>
        </w:trPr>
        <w:tc>
          <w:tcPr>
            <w:tcW w:w="1419" w:type="dxa"/>
            <w:vMerge/>
          </w:tcPr>
          <w:p w14:paraId="6425C60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182A912D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34101948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8A69FE4" w14:textId="10D812B3" w:rsidR="00E276AA" w:rsidRPr="00437A02" w:rsidRDefault="00E276AA" w:rsidP="0084673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&lt;</w:t>
            </w:r>
            <w:del w:id="406" w:author="Author">
              <w:r w:rsidRPr="00437A02" w:rsidDel="00846737">
                <w:rPr>
                  <w:sz w:val="20"/>
                  <w:szCs w:val="20"/>
                </w:rPr>
                <w:delText>=</w:delText>
              </w:r>
            </w:del>
            <w:r w:rsidRPr="00437A02">
              <w:rPr>
                <w:sz w:val="20"/>
                <w:szCs w:val="20"/>
              </w:rPr>
              <w:t xml:space="preserve"> 0.6 m</w:t>
            </w:r>
          </w:p>
        </w:tc>
        <w:tc>
          <w:tcPr>
            <w:tcW w:w="708" w:type="dxa"/>
          </w:tcPr>
          <w:p w14:paraId="5B50EBA2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A6C7E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418" w:type="dxa"/>
          </w:tcPr>
          <w:p w14:paraId="3F461CA7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0.6</w:t>
            </w:r>
          </w:p>
        </w:tc>
      </w:tr>
      <w:tr w:rsidR="00E276AA" w:rsidRPr="00437A02" w14:paraId="04E8CBD3" w14:textId="77777777" w:rsidTr="000876E2">
        <w:trPr>
          <w:tblHeader/>
        </w:trPr>
        <w:tc>
          <w:tcPr>
            <w:tcW w:w="1419" w:type="dxa"/>
          </w:tcPr>
          <w:p w14:paraId="6E10EF6B" w14:textId="67A0DEE8" w:rsidR="00E276AA" w:rsidRPr="00437A02" w:rsidRDefault="00E276AA" w:rsidP="000876E2">
            <w:pPr>
              <w:rPr>
                <w:sz w:val="20"/>
                <w:szCs w:val="20"/>
              </w:rPr>
            </w:pPr>
            <w:del w:id="407" w:author="Author">
              <w:r w:rsidRPr="00437A02" w:rsidDel="00846737">
                <w:rPr>
                  <w:sz w:val="20"/>
                  <w:szCs w:val="20"/>
                </w:rPr>
                <w:delText>SWHPUMP</w:delText>
              </w:r>
            </w:del>
          </w:p>
        </w:tc>
        <w:tc>
          <w:tcPr>
            <w:tcW w:w="1696" w:type="dxa"/>
          </w:tcPr>
          <w:p w14:paraId="1ABDD57B" w14:textId="6C7F3854" w:rsidR="00E276AA" w:rsidRPr="00437A02" w:rsidRDefault="00E276AA" w:rsidP="000876E2">
            <w:pPr>
              <w:rPr>
                <w:sz w:val="20"/>
                <w:szCs w:val="20"/>
              </w:rPr>
            </w:pPr>
            <w:del w:id="408" w:author="Author">
              <w:r w:rsidRPr="00437A02" w:rsidDel="00846737">
                <w:rPr>
                  <w:sz w:val="20"/>
                  <w:szCs w:val="20"/>
                </w:rPr>
                <w:delText>Swan Hill Pumps diversions</w:delText>
              </w:r>
            </w:del>
          </w:p>
        </w:tc>
        <w:tc>
          <w:tcPr>
            <w:tcW w:w="713" w:type="dxa"/>
          </w:tcPr>
          <w:p w14:paraId="7FB3A207" w14:textId="120F355F" w:rsidR="00E276AA" w:rsidRPr="00437A02" w:rsidRDefault="00E276AA" w:rsidP="000876E2">
            <w:pPr>
              <w:rPr>
                <w:sz w:val="20"/>
                <w:szCs w:val="20"/>
              </w:rPr>
            </w:pPr>
            <w:del w:id="409" w:author="Author">
              <w:r w:rsidRPr="00437A02" w:rsidDel="00846737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127" w:type="dxa"/>
          </w:tcPr>
          <w:p w14:paraId="295BD849" w14:textId="70AC0380" w:rsidR="00E276AA" w:rsidRPr="00437A02" w:rsidRDefault="00E276AA" w:rsidP="000876E2">
            <w:pPr>
              <w:rPr>
                <w:sz w:val="20"/>
                <w:szCs w:val="20"/>
              </w:rPr>
            </w:pPr>
            <w:del w:id="410" w:author="Author">
              <w:r w:rsidRPr="00846737" w:rsidDel="00846737">
                <w:rPr>
                  <w:sz w:val="20"/>
                  <w:szCs w:val="20"/>
                </w:rPr>
                <w:delText>Q - QORD &gt; 100 ML</w:delText>
              </w:r>
            </w:del>
          </w:p>
        </w:tc>
        <w:tc>
          <w:tcPr>
            <w:tcW w:w="708" w:type="dxa"/>
          </w:tcPr>
          <w:p w14:paraId="4385382B" w14:textId="1BD90BF2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411" w:author="Author">
              <w:r w:rsidRPr="00437A02" w:rsidDel="00846737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68C8A6AE" w14:textId="040DAE01" w:rsidR="00E276AA" w:rsidRPr="00437A02" w:rsidRDefault="00E276AA" w:rsidP="000876E2">
            <w:pPr>
              <w:rPr>
                <w:sz w:val="20"/>
                <w:szCs w:val="20"/>
              </w:rPr>
            </w:pPr>
            <w:del w:id="412" w:author="Author">
              <w:r w:rsidRPr="00437A02" w:rsidDel="00846737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8" w:type="dxa"/>
          </w:tcPr>
          <w:p w14:paraId="74AF51FA" w14:textId="4C521573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413" w:author="Author">
              <w:r w:rsidRPr="00437A02" w:rsidDel="00846737">
                <w:rPr>
                  <w:sz w:val="20"/>
                  <w:szCs w:val="20"/>
                </w:rPr>
                <w:delText>100</w:delText>
              </w:r>
            </w:del>
          </w:p>
        </w:tc>
      </w:tr>
      <w:tr w:rsidR="00E276AA" w:rsidRPr="00437A02" w14:paraId="5F323175" w14:textId="77777777" w:rsidTr="000876E2">
        <w:trPr>
          <w:tblHeader/>
        </w:trPr>
        <w:tc>
          <w:tcPr>
            <w:tcW w:w="1419" w:type="dxa"/>
          </w:tcPr>
          <w:p w14:paraId="71E0159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414200A</w:t>
            </w:r>
          </w:p>
        </w:tc>
        <w:tc>
          <w:tcPr>
            <w:tcW w:w="1696" w:type="dxa"/>
          </w:tcPr>
          <w:p w14:paraId="3CAA68E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below Wakool Junction</w:t>
            </w:r>
          </w:p>
        </w:tc>
        <w:tc>
          <w:tcPr>
            <w:tcW w:w="713" w:type="dxa"/>
          </w:tcPr>
          <w:p w14:paraId="70872E5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0D0AE52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7605DFB5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5A641B1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8" w:type="dxa"/>
          </w:tcPr>
          <w:p w14:paraId="4D701068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CC78EC" w:rsidRPr="00437A02" w14:paraId="12BA860C" w14:textId="77777777" w:rsidTr="000876E2">
        <w:trPr>
          <w:tblHeader/>
          <w:ins w:id="414" w:author="Author"/>
        </w:trPr>
        <w:tc>
          <w:tcPr>
            <w:tcW w:w="1419" w:type="dxa"/>
          </w:tcPr>
          <w:p w14:paraId="0467CA15" w14:textId="08248CF0" w:rsidR="00CC78EC" w:rsidRPr="00437A02" w:rsidRDefault="00CC78EC" w:rsidP="00CC78EC">
            <w:pPr>
              <w:rPr>
                <w:ins w:id="415" w:author="Author"/>
                <w:sz w:val="20"/>
                <w:szCs w:val="20"/>
              </w:rPr>
            </w:pPr>
            <w:ins w:id="416" w:author="Author">
              <w:r>
                <w:rPr>
                  <w:sz w:val="20"/>
                  <w:szCs w:val="20"/>
                </w:rPr>
                <w:t>410130</w:t>
              </w:r>
            </w:ins>
          </w:p>
        </w:tc>
        <w:tc>
          <w:tcPr>
            <w:tcW w:w="1696" w:type="dxa"/>
          </w:tcPr>
          <w:p w14:paraId="1CC049B8" w14:textId="05EE66DA" w:rsidR="00CC78EC" w:rsidRPr="00437A02" w:rsidRDefault="00CC78EC" w:rsidP="00CC78EC">
            <w:pPr>
              <w:rPr>
                <w:ins w:id="417" w:author="Author"/>
                <w:sz w:val="20"/>
                <w:szCs w:val="20"/>
              </w:rPr>
            </w:pPr>
            <w:ins w:id="418" w:author="Author">
              <w:r>
                <w:rPr>
                  <w:sz w:val="20"/>
                  <w:szCs w:val="20"/>
                </w:rPr>
                <w:t>Murrumbidgee River @ Balranald Weir D/S</w:t>
              </w:r>
            </w:ins>
          </w:p>
        </w:tc>
        <w:tc>
          <w:tcPr>
            <w:tcW w:w="713" w:type="dxa"/>
          </w:tcPr>
          <w:p w14:paraId="17D8D344" w14:textId="5C345D27" w:rsidR="00CC78EC" w:rsidRPr="00437A02" w:rsidRDefault="00CC78EC" w:rsidP="00CC78EC">
            <w:pPr>
              <w:rPr>
                <w:ins w:id="419" w:author="Author"/>
                <w:sz w:val="20"/>
                <w:szCs w:val="20"/>
              </w:rPr>
            </w:pPr>
            <w:ins w:id="420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127" w:type="dxa"/>
          </w:tcPr>
          <w:p w14:paraId="742D8CC0" w14:textId="5FE678D5" w:rsidR="00CC78EC" w:rsidRPr="00437A02" w:rsidRDefault="00CC78EC" w:rsidP="00CC78EC">
            <w:pPr>
              <w:rPr>
                <w:ins w:id="421" w:author="Author"/>
                <w:sz w:val="20"/>
                <w:szCs w:val="20"/>
              </w:rPr>
            </w:pPr>
            <w:ins w:id="422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708" w:type="dxa"/>
          </w:tcPr>
          <w:p w14:paraId="127D92AC" w14:textId="27B67127" w:rsidR="00CC78EC" w:rsidRPr="00437A02" w:rsidRDefault="00CC78EC" w:rsidP="00CC78EC">
            <w:pPr>
              <w:jc w:val="center"/>
              <w:rPr>
                <w:ins w:id="423" w:author="Author"/>
                <w:sz w:val="20"/>
                <w:szCs w:val="20"/>
              </w:rPr>
            </w:pPr>
            <w:ins w:id="424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767079C4" w14:textId="1D1F9C9E" w:rsidR="00CC78EC" w:rsidRPr="00437A02" w:rsidRDefault="00CC78EC" w:rsidP="00CC78EC">
            <w:pPr>
              <w:rPr>
                <w:ins w:id="425" w:author="Author"/>
                <w:sz w:val="20"/>
                <w:szCs w:val="20"/>
              </w:rPr>
            </w:pPr>
            <w:ins w:id="426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8" w:type="dxa"/>
          </w:tcPr>
          <w:p w14:paraId="53FC57A0" w14:textId="60C81CC2" w:rsidR="00CC78EC" w:rsidRPr="00437A02" w:rsidRDefault="00CC78EC" w:rsidP="00CC78EC">
            <w:pPr>
              <w:jc w:val="right"/>
              <w:rPr>
                <w:ins w:id="427" w:author="Author"/>
                <w:sz w:val="20"/>
                <w:szCs w:val="20"/>
              </w:rPr>
            </w:pPr>
            <w:ins w:id="428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E276AA" w:rsidRPr="00437A02" w14:paraId="150447A2" w14:textId="77777777" w:rsidTr="000876E2">
        <w:trPr>
          <w:tblHeader/>
        </w:trPr>
        <w:tc>
          <w:tcPr>
            <w:tcW w:w="1419" w:type="dxa"/>
          </w:tcPr>
          <w:p w14:paraId="23A040E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414201B</w:t>
            </w:r>
          </w:p>
        </w:tc>
        <w:tc>
          <w:tcPr>
            <w:tcW w:w="1696" w:type="dxa"/>
          </w:tcPr>
          <w:p w14:paraId="55E5B66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Boundary Bend</w:t>
            </w:r>
          </w:p>
        </w:tc>
        <w:tc>
          <w:tcPr>
            <w:tcW w:w="713" w:type="dxa"/>
          </w:tcPr>
          <w:p w14:paraId="68927B6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569437C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0F2C39E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2EB5919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8" w:type="dxa"/>
          </w:tcPr>
          <w:p w14:paraId="069ECBFC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E276AA" w:rsidRPr="00437A02" w14:paraId="12A2C0C4" w14:textId="77777777" w:rsidTr="000876E2">
        <w:trPr>
          <w:tblHeader/>
        </w:trPr>
        <w:tc>
          <w:tcPr>
            <w:tcW w:w="1419" w:type="dxa"/>
          </w:tcPr>
          <w:p w14:paraId="603CD77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414203C</w:t>
            </w:r>
          </w:p>
        </w:tc>
        <w:tc>
          <w:tcPr>
            <w:tcW w:w="1696" w:type="dxa"/>
          </w:tcPr>
          <w:p w14:paraId="192299E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Euston Weir</w:t>
            </w:r>
          </w:p>
        </w:tc>
        <w:tc>
          <w:tcPr>
            <w:tcW w:w="713" w:type="dxa"/>
          </w:tcPr>
          <w:p w14:paraId="5F76995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63E6874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1DE1CB93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7A4B932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8" w:type="dxa"/>
          </w:tcPr>
          <w:p w14:paraId="405832D4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E276AA" w:rsidRPr="00437A02" w14:paraId="4B70E0DE" w14:textId="77777777" w:rsidTr="000876E2">
        <w:trPr>
          <w:tblHeader/>
        </w:trPr>
        <w:tc>
          <w:tcPr>
            <w:tcW w:w="1419" w:type="dxa"/>
          </w:tcPr>
          <w:p w14:paraId="08C9D934" w14:textId="0BE749AD" w:rsidR="00E276AA" w:rsidRPr="00437A02" w:rsidRDefault="00E276AA" w:rsidP="000876E2">
            <w:pPr>
              <w:rPr>
                <w:sz w:val="20"/>
                <w:szCs w:val="20"/>
              </w:rPr>
            </w:pPr>
            <w:del w:id="429" w:author="Author">
              <w:r w:rsidRPr="00437A02" w:rsidDel="00E226B3">
                <w:rPr>
                  <w:sz w:val="20"/>
                  <w:szCs w:val="20"/>
                </w:rPr>
                <w:delText>414209</w:delText>
              </w:r>
            </w:del>
          </w:p>
        </w:tc>
        <w:tc>
          <w:tcPr>
            <w:tcW w:w="1696" w:type="dxa"/>
          </w:tcPr>
          <w:p w14:paraId="429E43A2" w14:textId="570F9581" w:rsidR="00E276AA" w:rsidRPr="00437A02" w:rsidRDefault="00E276AA" w:rsidP="000876E2">
            <w:pPr>
              <w:rPr>
                <w:sz w:val="20"/>
                <w:szCs w:val="20"/>
              </w:rPr>
            </w:pPr>
            <w:del w:id="430" w:author="Author">
              <w:r w:rsidRPr="00437A02" w:rsidDel="00E226B3">
                <w:rPr>
                  <w:sz w:val="20"/>
                  <w:szCs w:val="20"/>
                </w:rPr>
                <w:delText>Euston Weir storage</w:delText>
              </w:r>
            </w:del>
          </w:p>
        </w:tc>
        <w:tc>
          <w:tcPr>
            <w:tcW w:w="713" w:type="dxa"/>
          </w:tcPr>
          <w:p w14:paraId="4C9569FA" w14:textId="2D8EB702" w:rsidR="00E276AA" w:rsidRPr="00437A02" w:rsidRDefault="00E276AA" w:rsidP="000876E2">
            <w:pPr>
              <w:rPr>
                <w:sz w:val="20"/>
                <w:szCs w:val="20"/>
              </w:rPr>
            </w:pPr>
            <w:del w:id="431" w:author="Author">
              <w:r w:rsidRPr="00437A02" w:rsidDel="00E226B3">
                <w:rPr>
                  <w:sz w:val="20"/>
                  <w:szCs w:val="20"/>
                </w:rPr>
                <w:delText>H</w:delText>
              </w:r>
            </w:del>
          </w:p>
        </w:tc>
        <w:tc>
          <w:tcPr>
            <w:tcW w:w="2127" w:type="dxa"/>
          </w:tcPr>
          <w:p w14:paraId="1B0F8AA4" w14:textId="017CD89D" w:rsidR="00E276AA" w:rsidRPr="00437A02" w:rsidRDefault="00E276AA" w:rsidP="000876E2">
            <w:pPr>
              <w:rPr>
                <w:sz w:val="20"/>
                <w:szCs w:val="20"/>
              </w:rPr>
            </w:pPr>
            <w:del w:id="432" w:author="Author">
              <w:r w:rsidRPr="00437A02" w:rsidDel="00E226B3">
                <w:rPr>
                  <w:sz w:val="20"/>
                  <w:szCs w:val="20"/>
                </w:rPr>
                <w:delText>H &lt;47.60 m or H &gt; 47.80 m</w:delText>
              </w:r>
            </w:del>
          </w:p>
        </w:tc>
        <w:tc>
          <w:tcPr>
            <w:tcW w:w="708" w:type="dxa"/>
          </w:tcPr>
          <w:p w14:paraId="3E4681DB" w14:textId="72A00F6E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433" w:author="Author">
              <w:r w:rsidRPr="00437A02" w:rsidDel="00E226B3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31F084F4" w14:textId="74F7FA4A" w:rsidR="00E276AA" w:rsidRPr="00437A02" w:rsidDel="00E226B3" w:rsidRDefault="00E276AA" w:rsidP="000876E2">
            <w:pPr>
              <w:rPr>
                <w:del w:id="434" w:author="Author"/>
                <w:sz w:val="20"/>
                <w:szCs w:val="20"/>
              </w:rPr>
            </w:pPr>
            <w:del w:id="435" w:author="Author">
              <w:r w:rsidRPr="00437A02" w:rsidDel="00E226B3">
                <w:rPr>
                  <w:sz w:val="20"/>
                  <w:szCs w:val="20"/>
                </w:rPr>
                <w:delText>RO_ H_SOFT_1</w:delText>
              </w:r>
            </w:del>
          </w:p>
          <w:p w14:paraId="732948AC" w14:textId="6849CF3C" w:rsidR="00E276AA" w:rsidRPr="00437A02" w:rsidRDefault="00E276AA" w:rsidP="000876E2">
            <w:pPr>
              <w:rPr>
                <w:sz w:val="20"/>
                <w:szCs w:val="20"/>
              </w:rPr>
            </w:pPr>
            <w:del w:id="436" w:author="Author">
              <w:r w:rsidRPr="00437A02" w:rsidDel="00E226B3">
                <w:rPr>
                  <w:sz w:val="20"/>
                  <w:szCs w:val="20"/>
                </w:rPr>
                <w:delText>RO_ H_SOFT_2</w:delText>
              </w:r>
            </w:del>
          </w:p>
        </w:tc>
        <w:tc>
          <w:tcPr>
            <w:tcW w:w="1418" w:type="dxa"/>
          </w:tcPr>
          <w:p w14:paraId="11D5EBFE" w14:textId="6D6E6CE2" w:rsidR="00E276AA" w:rsidRPr="00437A02" w:rsidDel="00E226B3" w:rsidRDefault="00E276AA" w:rsidP="00437A02">
            <w:pPr>
              <w:jc w:val="right"/>
              <w:rPr>
                <w:del w:id="437" w:author="Author"/>
                <w:sz w:val="20"/>
                <w:szCs w:val="20"/>
              </w:rPr>
            </w:pPr>
            <w:del w:id="438" w:author="Author">
              <w:r w:rsidRPr="00437A02" w:rsidDel="00E226B3">
                <w:rPr>
                  <w:sz w:val="20"/>
                  <w:szCs w:val="20"/>
                </w:rPr>
                <w:delText>47.6</w:delText>
              </w:r>
            </w:del>
          </w:p>
          <w:p w14:paraId="56CB2C57" w14:textId="405416B5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439" w:author="Author">
              <w:r w:rsidRPr="00437A02" w:rsidDel="00E226B3">
                <w:rPr>
                  <w:sz w:val="20"/>
                  <w:szCs w:val="20"/>
                </w:rPr>
                <w:delText>47.8</w:delText>
              </w:r>
            </w:del>
          </w:p>
        </w:tc>
      </w:tr>
    </w:tbl>
    <w:p w14:paraId="446F87A1" w14:textId="77777777" w:rsidR="00901081" w:rsidRDefault="00901081" w:rsidP="00901081"/>
    <w:p w14:paraId="05B3034F" w14:textId="77777777" w:rsidR="00901081" w:rsidRDefault="00901081" w:rsidP="00901081">
      <w:pPr>
        <w:rPr>
          <w:b/>
          <w:u w:val="single"/>
        </w:rPr>
      </w:pPr>
      <w:r>
        <w:rPr>
          <w:b/>
          <w:u w:val="single"/>
        </w:rPr>
        <w:t>Reach 4: Euston to SA border</w:t>
      </w: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708"/>
        <w:gridCol w:w="2410"/>
        <w:gridCol w:w="851"/>
        <w:gridCol w:w="1701"/>
        <w:gridCol w:w="1417"/>
      </w:tblGrid>
      <w:tr w:rsidR="00E276AA" w:rsidRPr="00437A02" w14:paraId="1DCBEAA8" w14:textId="77777777" w:rsidTr="00851B64">
        <w:trPr>
          <w:cantSplit/>
          <w:trHeight w:val="1157"/>
        </w:trPr>
        <w:tc>
          <w:tcPr>
            <w:tcW w:w="1419" w:type="dxa"/>
            <w:shd w:val="clear" w:color="auto" w:fill="000000" w:themeFill="text1"/>
            <w:textDirection w:val="btLr"/>
          </w:tcPr>
          <w:p w14:paraId="3F929CAE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769194C7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4A0580C4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410" w:type="dxa"/>
            <w:shd w:val="clear" w:color="auto" w:fill="000000" w:themeFill="text1"/>
            <w:textDirection w:val="btLr"/>
          </w:tcPr>
          <w:p w14:paraId="5029BD63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851" w:type="dxa"/>
            <w:shd w:val="clear" w:color="auto" w:fill="000000" w:themeFill="text1"/>
            <w:textDirection w:val="btLr"/>
          </w:tcPr>
          <w:p w14:paraId="6C53652A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565CF32B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46E99CA6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</w:tc>
        <w:tc>
          <w:tcPr>
            <w:tcW w:w="1417" w:type="dxa"/>
            <w:shd w:val="clear" w:color="auto" w:fill="000000" w:themeFill="text1"/>
            <w:textDirection w:val="btLr"/>
          </w:tcPr>
          <w:p w14:paraId="0B2B78F4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E276AA" w:rsidRPr="00437A02" w14:paraId="4BCDA812" w14:textId="77777777" w:rsidTr="00386696">
        <w:tc>
          <w:tcPr>
            <w:tcW w:w="1419" w:type="dxa"/>
            <w:vMerge w:val="restart"/>
          </w:tcPr>
          <w:p w14:paraId="32F5E37B" w14:textId="2F7B0BC5" w:rsidR="00E276AA" w:rsidRPr="00437A02" w:rsidRDefault="00E276AA" w:rsidP="000876E2">
            <w:pPr>
              <w:rPr>
                <w:sz w:val="20"/>
                <w:szCs w:val="20"/>
              </w:rPr>
            </w:pPr>
            <w:del w:id="440" w:author="Author">
              <w:r w:rsidRPr="00437A02" w:rsidDel="006041D7">
                <w:rPr>
                  <w:sz w:val="20"/>
                  <w:szCs w:val="20"/>
                </w:rPr>
                <w:delText>414207A</w:delText>
              </w:r>
            </w:del>
          </w:p>
        </w:tc>
        <w:tc>
          <w:tcPr>
            <w:tcW w:w="1701" w:type="dxa"/>
            <w:vMerge w:val="restart"/>
          </w:tcPr>
          <w:p w14:paraId="1E24C538" w14:textId="1D751388" w:rsidR="00E276AA" w:rsidRPr="00437A02" w:rsidRDefault="00E276AA" w:rsidP="000876E2">
            <w:pPr>
              <w:rPr>
                <w:sz w:val="20"/>
                <w:szCs w:val="20"/>
              </w:rPr>
            </w:pPr>
            <w:del w:id="441" w:author="Author">
              <w:r w:rsidRPr="00437A02" w:rsidDel="006041D7">
                <w:rPr>
                  <w:sz w:val="20"/>
                  <w:szCs w:val="20"/>
                </w:rPr>
                <w:delText>Murray @ Colignan</w:delText>
              </w:r>
            </w:del>
          </w:p>
        </w:tc>
        <w:tc>
          <w:tcPr>
            <w:tcW w:w="708" w:type="dxa"/>
            <w:vMerge w:val="restart"/>
          </w:tcPr>
          <w:p w14:paraId="03AEBF87" w14:textId="7FA95028" w:rsidR="00E276AA" w:rsidRPr="00437A02" w:rsidRDefault="00E276AA" w:rsidP="000876E2">
            <w:pPr>
              <w:rPr>
                <w:sz w:val="20"/>
                <w:szCs w:val="20"/>
              </w:rPr>
            </w:pPr>
            <w:del w:id="442" w:author="Author">
              <w:r w:rsidRPr="00437A02" w:rsidDel="006041D7">
                <w:rPr>
                  <w:sz w:val="20"/>
                  <w:szCs w:val="20"/>
                </w:rPr>
                <w:delText>H</w:delText>
              </w:r>
            </w:del>
          </w:p>
        </w:tc>
        <w:tc>
          <w:tcPr>
            <w:tcW w:w="2410" w:type="dxa"/>
          </w:tcPr>
          <w:p w14:paraId="61F64AC6" w14:textId="334BD7FA" w:rsidR="00E276AA" w:rsidRPr="00437A02" w:rsidRDefault="00E276AA" w:rsidP="000876E2">
            <w:pPr>
              <w:rPr>
                <w:sz w:val="20"/>
                <w:szCs w:val="20"/>
              </w:rPr>
            </w:pPr>
            <w:del w:id="443" w:author="Author">
              <w:r w:rsidRPr="00437A02" w:rsidDel="006041D7">
                <w:rPr>
                  <w:sz w:val="20"/>
                  <w:szCs w:val="20"/>
                </w:rPr>
                <w:delText>1.2 m &lt; H &lt; 1.35 m</w:delText>
              </w:r>
            </w:del>
          </w:p>
        </w:tc>
        <w:tc>
          <w:tcPr>
            <w:tcW w:w="851" w:type="dxa"/>
          </w:tcPr>
          <w:p w14:paraId="409F78A1" w14:textId="5B2B9DA6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444" w:author="Author">
              <w:r w:rsidRPr="00437A02" w:rsidDel="006041D7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40E38524" w14:textId="4AD15160" w:rsidR="00E276AA" w:rsidRPr="00437A02" w:rsidRDefault="00E276AA" w:rsidP="000876E2">
            <w:pPr>
              <w:rPr>
                <w:sz w:val="20"/>
                <w:szCs w:val="20"/>
              </w:rPr>
            </w:pPr>
            <w:del w:id="445" w:author="Author">
              <w:r w:rsidRPr="00437A02" w:rsidDel="006041D7">
                <w:rPr>
                  <w:sz w:val="20"/>
                  <w:szCs w:val="20"/>
                </w:rPr>
                <w:delText>RO_H_SOFT_1</w:delText>
              </w:r>
            </w:del>
          </w:p>
        </w:tc>
        <w:tc>
          <w:tcPr>
            <w:tcW w:w="1417" w:type="dxa"/>
          </w:tcPr>
          <w:p w14:paraId="737788F2" w14:textId="281BBA93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446" w:author="Author">
              <w:r w:rsidRPr="00437A02" w:rsidDel="006041D7">
                <w:rPr>
                  <w:sz w:val="20"/>
                  <w:szCs w:val="20"/>
                </w:rPr>
                <w:delText>1.</w:delText>
              </w:r>
              <w:commentRangeStart w:id="447"/>
              <w:r w:rsidRPr="00437A02" w:rsidDel="006041D7">
                <w:rPr>
                  <w:sz w:val="20"/>
                  <w:szCs w:val="20"/>
                </w:rPr>
                <w:delText>2</w:delText>
              </w:r>
            </w:del>
            <w:commentRangeEnd w:id="447"/>
            <w:r w:rsidR="006041D7">
              <w:rPr>
                <w:rStyle w:val="CommentReference"/>
              </w:rPr>
              <w:commentReference w:id="447"/>
            </w:r>
          </w:p>
        </w:tc>
      </w:tr>
      <w:tr w:rsidR="00E276AA" w:rsidRPr="00437A02" w14:paraId="323E6784" w14:textId="77777777" w:rsidTr="00386696">
        <w:tc>
          <w:tcPr>
            <w:tcW w:w="1419" w:type="dxa"/>
            <w:vMerge/>
          </w:tcPr>
          <w:p w14:paraId="2BB593A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FED6033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0908722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39CC78B" w14:textId="79863A6E" w:rsidR="00E276AA" w:rsidRPr="00437A02" w:rsidRDefault="00E276AA" w:rsidP="000876E2">
            <w:pPr>
              <w:rPr>
                <w:sz w:val="20"/>
                <w:szCs w:val="20"/>
              </w:rPr>
            </w:pPr>
            <w:del w:id="448" w:author="Author">
              <w:r w:rsidRPr="00437A02" w:rsidDel="006041D7">
                <w:rPr>
                  <w:sz w:val="20"/>
                  <w:szCs w:val="20"/>
                </w:rPr>
                <w:delText>H &lt;= 1.2 m</w:delText>
              </w:r>
            </w:del>
          </w:p>
        </w:tc>
        <w:tc>
          <w:tcPr>
            <w:tcW w:w="851" w:type="dxa"/>
          </w:tcPr>
          <w:p w14:paraId="709FEF12" w14:textId="46D52200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449" w:author="Author">
              <w:r w:rsidRPr="00437A02" w:rsidDel="006041D7">
                <w:rPr>
                  <w:sz w:val="20"/>
                  <w:szCs w:val="20"/>
                </w:rPr>
                <w:delText>Hard</w:delText>
              </w:r>
            </w:del>
          </w:p>
        </w:tc>
        <w:tc>
          <w:tcPr>
            <w:tcW w:w="1701" w:type="dxa"/>
          </w:tcPr>
          <w:p w14:paraId="42A36719" w14:textId="1347DC25" w:rsidR="00E276AA" w:rsidRPr="00437A02" w:rsidRDefault="00E276AA" w:rsidP="000876E2">
            <w:pPr>
              <w:rPr>
                <w:sz w:val="20"/>
                <w:szCs w:val="20"/>
              </w:rPr>
            </w:pPr>
            <w:del w:id="450" w:author="Author">
              <w:r w:rsidRPr="00437A02" w:rsidDel="006041D7">
                <w:rPr>
                  <w:sz w:val="20"/>
                  <w:szCs w:val="20"/>
                </w:rPr>
                <w:delText>RO_H_HARD_1</w:delText>
              </w:r>
            </w:del>
          </w:p>
        </w:tc>
        <w:tc>
          <w:tcPr>
            <w:tcW w:w="1417" w:type="dxa"/>
          </w:tcPr>
          <w:p w14:paraId="11B6F0BE" w14:textId="1E7F435C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451" w:author="Author">
              <w:r w:rsidRPr="00437A02" w:rsidDel="006041D7">
                <w:rPr>
                  <w:sz w:val="20"/>
                  <w:szCs w:val="20"/>
                </w:rPr>
                <w:delText>1.35</w:delText>
              </w:r>
            </w:del>
          </w:p>
        </w:tc>
      </w:tr>
      <w:tr w:rsidR="00E276AA" w:rsidRPr="00437A02" w14:paraId="4B26E548" w14:textId="77777777" w:rsidTr="00386696">
        <w:tc>
          <w:tcPr>
            <w:tcW w:w="1419" w:type="dxa"/>
          </w:tcPr>
          <w:p w14:paraId="1F15F92A" w14:textId="6AC80A36" w:rsidR="00E276AA" w:rsidRPr="00437A02" w:rsidRDefault="00E276AA" w:rsidP="000876E2">
            <w:pPr>
              <w:rPr>
                <w:sz w:val="20"/>
                <w:szCs w:val="20"/>
              </w:rPr>
            </w:pPr>
            <w:del w:id="452" w:author="Author">
              <w:r w:rsidRPr="00437A02" w:rsidDel="006041D7">
                <w:rPr>
                  <w:sz w:val="20"/>
                  <w:szCs w:val="20"/>
                </w:rPr>
                <w:delText>REDCPUM</w:delText>
              </w:r>
            </w:del>
          </w:p>
        </w:tc>
        <w:tc>
          <w:tcPr>
            <w:tcW w:w="1701" w:type="dxa"/>
          </w:tcPr>
          <w:p w14:paraId="29047B4E" w14:textId="46ACB5D2" w:rsidR="00E276AA" w:rsidRPr="00437A02" w:rsidRDefault="00E276AA" w:rsidP="000876E2">
            <w:pPr>
              <w:rPr>
                <w:sz w:val="20"/>
                <w:szCs w:val="20"/>
              </w:rPr>
            </w:pPr>
            <w:del w:id="453" w:author="Author">
              <w:r w:rsidRPr="00437A02" w:rsidDel="006041D7">
                <w:rPr>
                  <w:sz w:val="20"/>
                  <w:szCs w:val="20"/>
                </w:rPr>
                <w:delText>Redcliffs Diversions</w:delText>
              </w:r>
            </w:del>
          </w:p>
        </w:tc>
        <w:tc>
          <w:tcPr>
            <w:tcW w:w="708" w:type="dxa"/>
          </w:tcPr>
          <w:p w14:paraId="2BFB17E9" w14:textId="19DCCCE2" w:rsidR="00E276AA" w:rsidRPr="00437A02" w:rsidRDefault="00E276AA" w:rsidP="000876E2">
            <w:pPr>
              <w:rPr>
                <w:sz w:val="20"/>
                <w:szCs w:val="20"/>
              </w:rPr>
            </w:pPr>
            <w:del w:id="454" w:author="Author">
              <w:r w:rsidRPr="00437A02" w:rsidDel="006041D7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410" w:type="dxa"/>
          </w:tcPr>
          <w:p w14:paraId="5AD0FE70" w14:textId="507E5702" w:rsidR="00E276AA" w:rsidRPr="00437A02" w:rsidRDefault="00E276AA" w:rsidP="000876E2">
            <w:pPr>
              <w:rPr>
                <w:strike/>
                <w:sz w:val="20"/>
                <w:szCs w:val="20"/>
              </w:rPr>
            </w:pPr>
            <w:del w:id="455" w:author="Author">
              <w:r w:rsidRPr="00437A02" w:rsidDel="006041D7">
                <w:rPr>
                  <w:sz w:val="20"/>
                  <w:szCs w:val="20"/>
                </w:rPr>
                <w:delText>Q - QORD &gt; 100 ML</w:delText>
              </w:r>
            </w:del>
          </w:p>
        </w:tc>
        <w:tc>
          <w:tcPr>
            <w:tcW w:w="851" w:type="dxa"/>
          </w:tcPr>
          <w:p w14:paraId="1EBE02C1" w14:textId="490E9BDD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456" w:author="Author">
              <w:r w:rsidRPr="00437A02" w:rsidDel="006041D7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7A7C6773" w14:textId="1D0AF967" w:rsidR="00E276AA" w:rsidRPr="00437A02" w:rsidRDefault="00E276AA" w:rsidP="000876E2">
            <w:pPr>
              <w:rPr>
                <w:sz w:val="20"/>
                <w:szCs w:val="20"/>
              </w:rPr>
            </w:pPr>
            <w:del w:id="457" w:author="Author">
              <w:r w:rsidRPr="00437A02" w:rsidDel="006041D7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7" w:type="dxa"/>
          </w:tcPr>
          <w:p w14:paraId="11998F9B" w14:textId="23AC1E16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458" w:author="Author">
              <w:r w:rsidRPr="00437A02" w:rsidDel="006041D7">
                <w:rPr>
                  <w:sz w:val="20"/>
                  <w:szCs w:val="20"/>
                </w:rPr>
                <w:delText>100</w:delText>
              </w:r>
            </w:del>
          </w:p>
        </w:tc>
      </w:tr>
      <w:tr w:rsidR="00E276AA" w:rsidRPr="00437A02" w14:paraId="35410F01" w14:textId="77777777" w:rsidTr="00386696">
        <w:tc>
          <w:tcPr>
            <w:tcW w:w="1419" w:type="dxa"/>
          </w:tcPr>
          <w:p w14:paraId="2E36C8EF" w14:textId="1B504778" w:rsidR="00E276AA" w:rsidRPr="00437A02" w:rsidRDefault="00E276AA" w:rsidP="000876E2">
            <w:pPr>
              <w:rPr>
                <w:sz w:val="20"/>
                <w:szCs w:val="20"/>
              </w:rPr>
            </w:pPr>
            <w:del w:id="459" w:author="Author">
              <w:r w:rsidRPr="00437A02" w:rsidDel="006041D7">
                <w:rPr>
                  <w:sz w:val="20"/>
                  <w:szCs w:val="20"/>
                </w:rPr>
                <w:delText>FMITPUM</w:delText>
              </w:r>
            </w:del>
          </w:p>
        </w:tc>
        <w:tc>
          <w:tcPr>
            <w:tcW w:w="1701" w:type="dxa"/>
          </w:tcPr>
          <w:p w14:paraId="06C74122" w14:textId="35085276" w:rsidR="00E276AA" w:rsidRPr="00437A02" w:rsidRDefault="00E276AA" w:rsidP="000876E2">
            <w:pPr>
              <w:rPr>
                <w:sz w:val="20"/>
                <w:szCs w:val="20"/>
              </w:rPr>
            </w:pPr>
            <w:del w:id="460" w:author="Author">
              <w:r w:rsidRPr="00437A02" w:rsidDel="006041D7">
                <w:rPr>
                  <w:sz w:val="20"/>
                  <w:szCs w:val="20"/>
                </w:rPr>
                <w:delText>FMIT Diversions</w:delText>
              </w:r>
            </w:del>
          </w:p>
        </w:tc>
        <w:tc>
          <w:tcPr>
            <w:tcW w:w="708" w:type="dxa"/>
          </w:tcPr>
          <w:p w14:paraId="251A73B2" w14:textId="63D31CE4" w:rsidR="00E276AA" w:rsidRPr="00437A02" w:rsidRDefault="00E276AA" w:rsidP="000876E2">
            <w:pPr>
              <w:rPr>
                <w:sz w:val="20"/>
                <w:szCs w:val="20"/>
              </w:rPr>
            </w:pPr>
            <w:del w:id="461" w:author="Author">
              <w:r w:rsidRPr="00437A02" w:rsidDel="006041D7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410" w:type="dxa"/>
          </w:tcPr>
          <w:p w14:paraId="02D52BF0" w14:textId="3380809F" w:rsidR="00E276AA" w:rsidRPr="00437A02" w:rsidRDefault="00E276AA" w:rsidP="000876E2">
            <w:pPr>
              <w:rPr>
                <w:strike/>
                <w:sz w:val="20"/>
                <w:szCs w:val="20"/>
              </w:rPr>
            </w:pPr>
            <w:del w:id="462" w:author="Author">
              <w:r w:rsidRPr="00437A02" w:rsidDel="006041D7">
                <w:rPr>
                  <w:sz w:val="20"/>
                  <w:szCs w:val="20"/>
                </w:rPr>
                <w:delText>Q - QORD &gt; 100 ML</w:delText>
              </w:r>
            </w:del>
          </w:p>
        </w:tc>
        <w:tc>
          <w:tcPr>
            <w:tcW w:w="851" w:type="dxa"/>
          </w:tcPr>
          <w:p w14:paraId="47035979" w14:textId="02C3FAFD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463" w:author="Author">
              <w:r w:rsidRPr="00437A02" w:rsidDel="006041D7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668C5524" w14:textId="0AEEB5E0" w:rsidR="00E276AA" w:rsidRPr="00437A02" w:rsidRDefault="00E276AA" w:rsidP="000876E2">
            <w:pPr>
              <w:rPr>
                <w:sz w:val="20"/>
                <w:szCs w:val="20"/>
              </w:rPr>
            </w:pPr>
            <w:del w:id="464" w:author="Author">
              <w:r w:rsidRPr="00437A02" w:rsidDel="006041D7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7" w:type="dxa"/>
          </w:tcPr>
          <w:p w14:paraId="30AB4349" w14:textId="173C9A0D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465" w:author="Author">
              <w:r w:rsidRPr="00437A02" w:rsidDel="006041D7">
                <w:rPr>
                  <w:sz w:val="20"/>
                  <w:szCs w:val="20"/>
                </w:rPr>
                <w:delText>100</w:delText>
              </w:r>
            </w:del>
          </w:p>
        </w:tc>
      </w:tr>
      <w:tr w:rsidR="00E276AA" w:rsidRPr="00437A02" w14:paraId="3A80DCB5" w14:textId="77777777" w:rsidTr="00386696">
        <w:tc>
          <w:tcPr>
            <w:tcW w:w="1419" w:type="dxa"/>
          </w:tcPr>
          <w:p w14:paraId="1BE957C8" w14:textId="0F3C1D7E" w:rsidR="00E276AA" w:rsidRPr="00437A02" w:rsidRDefault="00E276AA" w:rsidP="000876E2">
            <w:pPr>
              <w:rPr>
                <w:sz w:val="20"/>
                <w:szCs w:val="20"/>
              </w:rPr>
            </w:pPr>
            <w:del w:id="466" w:author="Author">
              <w:r w:rsidRPr="00437A02" w:rsidDel="006041D7">
                <w:rPr>
                  <w:sz w:val="20"/>
                  <w:szCs w:val="20"/>
                </w:rPr>
                <w:delText>BURPUMP</w:delText>
              </w:r>
            </w:del>
          </w:p>
        </w:tc>
        <w:tc>
          <w:tcPr>
            <w:tcW w:w="1701" w:type="dxa"/>
          </w:tcPr>
          <w:p w14:paraId="61D952E5" w14:textId="43FE5628" w:rsidR="00E276AA" w:rsidRPr="00437A02" w:rsidRDefault="00E276AA" w:rsidP="000876E2">
            <w:pPr>
              <w:rPr>
                <w:sz w:val="20"/>
                <w:szCs w:val="20"/>
              </w:rPr>
            </w:pPr>
            <w:del w:id="467" w:author="Author">
              <w:r w:rsidRPr="00437A02" w:rsidDel="006041D7">
                <w:rPr>
                  <w:sz w:val="20"/>
                  <w:szCs w:val="20"/>
                </w:rPr>
                <w:delText xml:space="preserve">Buronga Diversions </w:delText>
              </w:r>
            </w:del>
          </w:p>
        </w:tc>
        <w:tc>
          <w:tcPr>
            <w:tcW w:w="708" w:type="dxa"/>
          </w:tcPr>
          <w:p w14:paraId="694E00B8" w14:textId="51D6A87F" w:rsidR="00E276AA" w:rsidRPr="00437A02" w:rsidRDefault="00E276AA" w:rsidP="000876E2">
            <w:pPr>
              <w:rPr>
                <w:sz w:val="20"/>
                <w:szCs w:val="20"/>
              </w:rPr>
            </w:pPr>
            <w:del w:id="468" w:author="Author">
              <w:r w:rsidRPr="00437A02" w:rsidDel="006041D7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410" w:type="dxa"/>
          </w:tcPr>
          <w:p w14:paraId="707E7167" w14:textId="051355FE" w:rsidR="00E276AA" w:rsidRPr="00437A02" w:rsidRDefault="00E276AA" w:rsidP="000876E2">
            <w:pPr>
              <w:rPr>
                <w:strike/>
                <w:sz w:val="20"/>
                <w:szCs w:val="20"/>
              </w:rPr>
            </w:pPr>
            <w:del w:id="469" w:author="Author">
              <w:r w:rsidRPr="00437A02" w:rsidDel="006041D7">
                <w:rPr>
                  <w:sz w:val="20"/>
                  <w:szCs w:val="20"/>
                </w:rPr>
                <w:delText>Q - QORD &gt; 100 ML</w:delText>
              </w:r>
            </w:del>
          </w:p>
        </w:tc>
        <w:tc>
          <w:tcPr>
            <w:tcW w:w="851" w:type="dxa"/>
          </w:tcPr>
          <w:p w14:paraId="3DD15F19" w14:textId="57D442CB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470" w:author="Author">
              <w:r w:rsidRPr="00437A02" w:rsidDel="006041D7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243A2477" w14:textId="35BE1263" w:rsidR="00E276AA" w:rsidRPr="00437A02" w:rsidRDefault="00E276AA" w:rsidP="000876E2">
            <w:pPr>
              <w:rPr>
                <w:sz w:val="20"/>
                <w:szCs w:val="20"/>
              </w:rPr>
            </w:pPr>
            <w:del w:id="471" w:author="Author">
              <w:r w:rsidRPr="00437A02" w:rsidDel="006041D7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7" w:type="dxa"/>
          </w:tcPr>
          <w:p w14:paraId="6595AFA9" w14:textId="71D28ED2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472" w:author="Author">
              <w:r w:rsidRPr="00437A02" w:rsidDel="006041D7">
                <w:rPr>
                  <w:sz w:val="20"/>
                  <w:szCs w:val="20"/>
                </w:rPr>
                <w:delText>100</w:delText>
              </w:r>
            </w:del>
          </w:p>
        </w:tc>
      </w:tr>
      <w:tr w:rsidR="00E276AA" w:rsidRPr="00437A02" w14:paraId="320C16C9" w14:textId="77777777" w:rsidTr="00386696">
        <w:tc>
          <w:tcPr>
            <w:tcW w:w="1419" w:type="dxa"/>
          </w:tcPr>
          <w:p w14:paraId="7C9FDE52" w14:textId="19E9872B" w:rsidR="00E276AA" w:rsidRPr="00437A02" w:rsidDel="008F5E58" w:rsidRDefault="00E276AA" w:rsidP="000876E2">
            <w:pPr>
              <w:rPr>
                <w:del w:id="473" w:author="Author"/>
                <w:sz w:val="20"/>
                <w:szCs w:val="20"/>
              </w:rPr>
            </w:pPr>
            <w:del w:id="474" w:author="Author">
              <w:r w:rsidRPr="00437A02" w:rsidDel="008F5E58">
                <w:rPr>
                  <w:sz w:val="20"/>
                  <w:szCs w:val="20"/>
                </w:rPr>
                <w:delText>MILDINF</w:delText>
              </w:r>
            </w:del>
          </w:p>
          <w:p w14:paraId="1C20F670" w14:textId="2EF34334" w:rsidR="00E276AA" w:rsidRPr="00437A02" w:rsidRDefault="00E276AA" w:rsidP="000876E2">
            <w:pPr>
              <w:rPr>
                <w:sz w:val="20"/>
                <w:szCs w:val="20"/>
              </w:rPr>
            </w:pPr>
            <w:del w:id="475" w:author="Author">
              <w:r w:rsidRPr="00437A02" w:rsidDel="008F5E58">
                <w:rPr>
                  <w:sz w:val="20"/>
                  <w:szCs w:val="20"/>
                </w:rPr>
                <w:delText>(Parent site 414210A)</w:delText>
              </w:r>
            </w:del>
          </w:p>
        </w:tc>
        <w:tc>
          <w:tcPr>
            <w:tcW w:w="1701" w:type="dxa"/>
          </w:tcPr>
          <w:p w14:paraId="379AE9E6" w14:textId="29681B3C" w:rsidR="00E276AA" w:rsidRPr="00437A02" w:rsidRDefault="00E276AA" w:rsidP="000876E2">
            <w:pPr>
              <w:rPr>
                <w:sz w:val="20"/>
                <w:szCs w:val="20"/>
              </w:rPr>
            </w:pPr>
            <w:del w:id="476" w:author="Author">
              <w:r w:rsidRPr="00437A02" w:rsidDel="008F5E58">
                <w:rPr>
                  <w:sz w:val="20"/>
                  <w:szCs w:val="20"/>
                </w:rPr>
                <w:delText>Mildura Weir</w:delText>
              </w:r>
              <w:r w:rsidR="00FF278C" w:rsidDel="008F5E58">
                <w:rPr>
                  <w:sz w:val="20"/>
                  <w:szCs w:val="20"/>
                </w:rPr>
                <w:delText xml:space="preserve"> Inflow</w:delText>
              </w:r>
            </w:del>
          </w:p>
        </w:tc>
        <w:tc>
          <w:tcPr>
            <w:tcW w:w="708" w:type="dxa"/>
          </w:tcPr>
          <w:p w14:paraId="4D0BF3C5" w14:textId="4245AA17" w:rsidR="00E276AA" w:rsidRPr="00437A02" w:rsidRDefault="00E276AA" w:rsidP="000876E2">
            <w:pPr>
              <w:rPr>
                <w:sz w:val="20"/>
                <w:szCs w:val="20"/>
              </w:rPr>
            </w:pPr>
            <w:del w:id="477" w:author="Author">
              <w:r w:rsidRPr="00437A02" w:rsidDel="008F5E58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410" w:type="dxa"/>
          </w:tcPr>
          <w:p w14:paraId="5E93B6E3" w14:textId="76875E9D" w:rsidR="00E276AA" w:rsidRPr="00437A02" w:rsidRDefault="00E276AA" w:rsidP="000876E2">
            <w:pPr>
              <w:rPr>
                <w:sz w:val="20"/>
                <w:szCs w:val="20"/>
              </w:rPr>
            </w:pPr>
            <w:del w:id="478" w:author="Author">
              <w:r w:rsidRPr="00437A02" w:rsidDel="008F5E58">
                <w:rPr>
                  <w:sz w:val="20"/>
                  <w:szCs w:val="20"/>
                </w:rPr>
                <w:delText>Q &lt; 1,200 ML/d</w:delText>
              </w:r>
            </w:del>
          </w:p>
        </w:tc>
        <w:tc>
          <w:tcPr>
            <w:tcW w:w="851" w:type="dxa"/>
          </w:tcPr>
          <w:p w14:paraId="63DC1900" w14:textId="3CC1EBFF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479" w:author="Author">
              <w:r w:rsidRPr="00437A02" w:rsidDel="008F5E58">
                <w:rPr>
                  <w:sz w:val="20"/>
                  <w:szCs w:val="20"/>
                </w:rPr>
                <w:delText>Hard</w:delText>
              </w:r>
            </w:del>
          </w:p>
        </w:tc>
        <w:tc>
          <w:tcPr>
            <w:tcW w:w="1701" w:type="dxa"/>
          </w:tcPr>
          <w:p w14:paraId="0DB7FC7B" w14:textId="111DBBFF" w:rsidR="00E276AA" w:rsidRPr="00437A02" w:rsidRDefault="00E276AA" w:rsidP="000876E2">
            <w:pPr>
              <w:rPr>
                <w:sz w:val="20"/>
                <w:szCs w:val="20"/>
              </w:rPr>
            </w:pPr>
            <w:del w:id="480" w:author="Author">
              <w:r w:rsidRPr="00437A02" w:rsidDel="008F5E58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7" w:type="dxa"/>
          </w:tcPr>
          <w:p w14:paraId="665DA83D" w14:textId="10CFDB53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481" w:author="Author">
              <w:r w:rsidRPr="00437A02" w:rsidDel="008F5E58">
                <w:rPr>
                  <w:sz w:val="20"/>
                  <w:szCs w:val="20"/>
                </w:rPr>
                <w:delText>1200</w:delText>
              </w:r>
            </w:del>
          </w:p>
        </w:tc>
      </w:tr>
      <w:tr w:rsidR="00E276AA" w:rsidRPr="00437A02" w14:paraId="5226970F" w14:textId="77777777" w:rsidTr="00386696">
        <w:tc>
          <w:tcPr>
            <w:tcW w:w="1419" w:type="dxa"/>
          </w:tcPr>
          <w:p w14:paraId="14D2E2B5" w14:textId="157E1B3A" w:rsidR="00E276AA" w:rsidRPr="00437A02" w:rsidDel="006B7B31" w:rsidRDefault="00E276AA" w:rsidP="000876E2">
            <w:pPr>
              <w:rPr>
                <w:del w:id="482" w:author="Author"/>
                <w:rFonts w:ascii="Calibri" w:hAnsi="Calibri" w:cs="Calibri"/>
                <w:color w:val="000000"/>
                <w:sz w:val="20"/>
                <w:szCs w:val="20"/>
              </w:rPr>
            </w:pPr>
            <w:del w:id="483" w:author="Author">
              <w:r w:rsidRPr="00437A02" w:rsidDel="006B7B31">
                <w:rPr>
                  <w:rFonts w:ascii="Calibri" w:hAnsi="Calibri" w:cs="Calibri"/>
                  <w:color w:val="000000"/>
                  <w:sz w:val="20"/>
                  <w:szCs w:val="20"/>
                </w:rPr>
                <w:delText>MERBPUM</w:delText>
              </w:r>
            </w:del>
          </w:p>
          <w:p w14:paraId="794FEA6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9DF8706" w14:textId="09762BE1" w:rsidR="00E276AA" w:rsidRPr="00437A02" w:rsidRDefault="00E276AA" w:rsidP="000876E2">
            <w:pPr>
              <w:rPr>
                <w:sz w:val="20"/>
                <w:szCs w:val="20"/>
              </w:rPr>
            </w:pPr>
            <w:del w:id="484" w:author="Author">
              <w:r w:rsidRPr="00437A02" w:rsidDel="006B7B31">
                <w:rPr>
                  <w:sz w:val="20"/>
                  <w:szCs w:val="20"/>
                </w:rPr>
                <w:delText xml:space="preserve">Merbein Diversions </w:delText>
              </w:r>
            </w:del>
          </w:p>
        </w:tc>
        <w:tc>
          <w:tcPr>
            <w:tcW w:w="708" w:type="dxa"/>
          </w:tcPr>
          <w:p w14:paraId="5F4BA75A" w14:textId="42928146" w:rsidR="00E276AA" w:rsidRPr="00437A02" w:rsidRDefault="00E276AA" w:rsidP="000876E2">
            <w:pPr>
              <w:rPr>
                <w:sz w:val="20"/>
                <w:szCs w:val="20"/>
              </w:rPr>
            </w:pPr>
            <w:del w:id="485" w:author="Author">
              <w:r w:rsidRPr="00437A02" w:rsidDel="006B7B31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410" w:type="dxa"/>
          </w:tcPr>
          <w:p w14:paraId="74600E0B" w14:textId="70853D6D" w:rsidR="00E276AA" w:rsidRPr="00437A02" w:rsidRDefault="00E276AA" w:rsidP="000876E2">
            <w:pPr>
              <w:rPr>
                <w:strike/>
                <w:sz w:val="20"/>
                <w:szCs w:val="20"/>
              </w:rPr>
            </w:pPr>
            <w:del w:id="486" w:author="Author">
              <w:r w:rsidRPr="00437A02" w:rsidDel="006B7B31">
                <w:rPr>
                  <w:sz w:val="20"/>
                  <w:szCs w:val="20"/>
                </w:rPr>
                <w:delText>Q - QORD &gt; 100 ML</w:delText>
              </w:r>
            </w:del>
          </w:p>
        </w:tc>
        <w:tc>
          <w:tcPr>
            <w:tcW w:w="851" w:type="dxa"/>
          </w:tcPr>
          <w:p w14:paraId="2407C0D9" w14:textId="382B4F12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487" w:author="Author">
              <w:r w:rsidRPr="00437A02" w:rsidDel="006B7B31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587DFA41" w14:textId="39CE3DF2" w:rsidR="00E276AA" w:rsidRPr="00437A02" w:rsidRDefault="00E276AA" w:rsidP="000876E2">
            <w:pPr>
              <w:rPr>
                <w:sz w:val="20"/>
                <w:szCs w:val="20"/>
              </w:rPr>
            </w:pPr>
            <w:del w:id="488" w:author="Author">
              <w:r w:rsidRPr="00437A02" w:rsidDel="006B7B31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7" w:type="dxa"/>
          </w:tcPr>
          <w:p w14:paraId="73F67D01" w14:textId="57462A36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489" w:author="Author">
              <w:r w:rsidRPr="00437A02" w:rsidDel="006B7B31">
                <w:rPr>
                  <w:sz w:val="20"/>
                  <w:szCs w:val="20"/>
                </w:rPr>
                <w:delText>100</w:delText>
              </w:r>
            </w:del>
          </w:p>
        </w:tc>
      </w:tr>
      <w:tr w:rsidR="00F2093F" w:rsidRPr="00437A02" w14:paraId="124F8407" w14:textId="77777777" w:rsidTr="00386696">
        <w:trPr>
          <w:ins w:id="490" w:author="Author"/>
        </w:trPr>
        <w:tc>
          <w:tcPr>
            <w:tcW w:w="1419" w:type="dxa"/>
          </w:tcPr>
          <w:p w14:paraId="3FE37784" w14:textId="0F88BFA3" w:rsidR="00F2093F" w:rsidRPr="00437A02" w:rsidDel="006B7B31" w:rsidRDefault="00F2093F" w:rsidP="000876E2">
            <w:pPr>
              <w:rPr>
                <w:ins w:id="491" w:author="Author"/>
                <w:rFonts w:ascii="Calibri" w:hAnsi="Calibri" w:cs="Calibri"/>
                <w:color w:val="000000"/>
                <w:sz w:val="20"/>
                <w:szCs w:val="20"/>
              </w:rPr>
            </w:pPr>
            <w:ins w:id="492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414202</w:t>
              </w:r>
            </w:ins>
          </w:p>
        </w:tc>
        <w:tc>
          <w:tcPr>
            <w:tcW w:w="1701" w:type="dxa"/>
          </w:tcPr>
          <w:p w14:paraId="146CDAEC" w14:textId="0C2C8172" w:rsidR="00F2093F" w:rsidRPr="00437A02" w:rsidDel="006B7B31" w:rsidRDefault="00F2093F" w:rsidP="000876E2">
            <w:pPr>
              <w:rPr>
                <w:ins w:id="493" w:author="Author"/>
                <w:sz w:val="20"/>
                <w:szCs w:val="20"/>
              </w:rPr>
            </w:pPr>
            <w:ins w:id="494" w:author="Author">
              <w:r>
                <w:rPr>
                  <w:sz w:val="20"/>
                  <w:szCs w:val="20"/>
                </w:rPr>
                <w:t>Murray River @ d/S Mildura Weir</w:t>
              </w:r>
            </w:ins>
          </w:p>
        </w:tc>
        <w:tc>
          <w:tcPr>
            <w:tcW w:w="708" w:type="dxa"/>
          </w:tcPr>
          <w:p w14:paraId="2F174CA7" w14:textId="226EB2DB" w:rsidR="00F2093F" w:rsidRPr="00437A02" w:rsidDel="006B7B31" w:rsidRDefault="00F2093F" w:rsidP="000876E2">
            <w:pPr>
              <w:rPr>
                <w:ins w:id="495" w:author="Author"/>
                <w:sz w:val="20"/>
                <w:szCs w:val="20"/>
              </w:rPr>
            </w:pPr>
            <w:ins w:id="496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410" w:type="dxa"/>
          </w:tcPr>
          <w:p w14:paraId="2BE46FFF" w14:textId="03C3899D" w:rsidR="00F2093F" w:rsidRPr="00437A02" w:rsidDel="006B7B31" w:rsidRDefault="00F2093F" w:rsidP="000876E2">
            <w:pPr>
              <w:rPr>
                <w:ins w:id="497" w:author="Author"/>
                <w:sz w:val="20"/>
                <w:szCs w:val="20"/>
              </w:rPr>
            </w:pPr>
            <w:ins w:id="498" w:author="Author">
              <w:r>
                <w:rPr>
                  <w:sz w:val="20"/>
                  <w:szCs w:val="20"/>
                </w:rPr>
                <w:t>H&lt;</w:t>
              </w:r>
              <w:r w:rsidR="00BB53B6">
                <w:rPr>
                  <w:sz w:val="20"/>
                  <w:szCs w:val="20"/>
                </w:rPr>
                <w:t>=</w:t>
              </w:r>
              <w:r>
                <w:rPr>
                  <w:sz w:val="20"/>
                  <w:szCs w:val="20"/>
                </w:rPr>
                <w:t xml:space="preserve"> sill level + 1.4 m</w:t>
              </w:r>
            </w:ins>
          </w:p>
        </w:tc>
        <w:tc>
          <w:tcPr>
            <w:tcW w:w="851" w:type="dxa"/>
          </w:tcPr>
          <w:p w14:paraId="75A94E7E" w14:textId="196ECC22" w:rsidR="00F2093F" w:rsidRPr="00437A02" w:rsidDel="006B7B31" w:rsidRDefault="00F2093F" w:rsidP="000876E2">
            <w:pPr>
              <w:jc w:val="center"/>
              <w:rPr>
                <w:ins w:id="499" w:author="Author"/>
                <w:sz w:val="20"/>
                <w:szCs w:val="20"/>
              </w:rPr>
            </w:pPr>
            <w:ins w:id="500" w:author="Author">
              <w:r>
                <w:rPr>
                  <w:sz w:val="20"/>
                  <w:szCs w:val="20"/>
                </w:rPr>
                <w:t>Hard</w:t>
              </w:r>
            </w:ins>
          </w:p>
        </w:tc>
        <w:tc>
          <w:tcPr>
            <w:tcW w:w="1701" w:type="dxa"/>
          </w:tcPr>
          <w:p w14:paraId="7B353533" w14:textId="77777777" w:rsidR="00F2093F" w:rsidRPr="00437A02" w:rsidDel="006B7B31" w:rsidRDefault="00F2093F" w:rsidP="000876E2">
            <w:pPr>
              <w:rPr>
                <w:ins w:id="501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346E86D" w14:textId="77777777" w:rsidR="00F2093F" w:rsidRPr="00437A02" w:rsidDel="006B7B31" w:rsidRDefault="00F2093F" w:rsidP="00437A02">
            <w:pPr>
              <w:jc w:val="right"/>
              <w:rPr>
                <w:ins w:id="502" w:author="Author"/>
                <w:sz w:val="20"/>
                <w:szCs w:val="20"/>
              </w:rPr>
            </w:pPr>
          </w:p>
        </w:tc>
      </w:tr>
      <w:tr w:rsidR="00CC78EC" w:rsidRPr="00437A02" w14:paraId="34734F63" w14:textId="77777777" w:rsidTr="00386696">
        <w:trPr>
          <w:ins w:id="503" w:author="Author"/>
        </w:trPr>
        <w:tc>
          <w:tcPr>
            <w:tcW w:w="1419" w:type="dxa"/>
          </w:tcPr>
          <w:p w14:paraId="5C5CA8D8" w14:textId="2B21C059" w:rsidR="00CC78EC" w:rsidRPr="00437A02" w:rsidRDefault="00CC78EC" w:rsidP="00CC78EC">
            <w:pPr>
              <w:rPr>
                <w:ins w:id="504" w:author="Author"/>
                <w:rFonts w:ascii="Calibri" w:hAnsi="Calibri" w:cs="Calibri"/>
                <w:color w:val="000000"/>
                <w:sz w:val="20"/>
                <w:szCs w:val="20"/>
              </w:rPr>
            </w:pPr>
            <w:ins w:id="505" w:author="Author">
              <w:r>
                <w:rPr>
                  <w:sz w:val="20"/>
                  <w:szCs w:val="20"/>
                </w:rPr>
                <w:t>414206</w:t>
              </w:r>
            </w:ins>
          </w:p>
        </w:tc>
        <w:tc>
          <w:tcPr>
            <w:tcW w:w="1701" w:type="dxa"/>
          </w:tcPr>
          <w:p w14:paraId="69C65283" w14:textId="3BD38C51" w:rsidR="00CC78EC" w:rsidRPr="00437A02" w:rsidRDefault="00CC78EC" w:rsidP="00CC78EC">
            <w:pPr>
              <w:rPr>
                <w:ins w:id="506" w:author="Author"/>
                <w:sz w:val="20"/>
                <w:szCs w:val="20"/>
              </w:rPr>
            </w:pPr>
            <w:ins w:id="507" w:author="Author">
              <w:r>
                <w:rPr>
                  <w:sz w:val="20"/>
                  <w:szCs w:val="20"/>
                </w:rPr>
                <w:t>Murray River @ Merbein</w:t>
              </w:r>
            </w:ins>
          </w:p>
        </w:tc>
        <w:tc>
          <w:tcPr>
            <w:tcW w:w="708" w:type="dxa"/>
          </w:tcPr>
          <w:p w14:paraId="785868F1" w14:textId="59384669" w:rsidR="00CC78EC" w:rsidRPr="00437A02" w:rsidRDefault="00CC78EC" w:rsidP="00CC78EC">
            <w:pPr>
              <w:rPr>
                <w:ins w:id="508" w:author="Author"/>
                <w:sz w:val="20"/>
                <w:szCs w:val="20"/>
              </w:rPr>
            </w:pPr>
            <w:ins w:id="509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410" w:type="dxa"/>
          </w:tcPr>
          <w:p w14:paraId="72BEE154" w14:textId="5EF1FEE3" w:rsidR="00CC78EC" w:rsidRPr="00437A02" w:rsidRDefault="00CC78EC" w:rsidP="00CC78EC">
            <w:pPr>
              <w:rPr>
                <w:ins w:id="510" w:author="Author"/>
                <w:sz w:val="20"/>
                <w:szCs w:val="20"/>
              </w:rPr>
            </w:pPr>
            <w:ins w:id="511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851" w:type="dxa"/>
          </w:tcPr>
          <w:p w14:paraId="1FD7566B" w14:textId="04CC3504" w:rsidR="00CC78EC" w:rsidRPr="00437A02" w:rsidRDefault="00CC78EC" w:rsidP="00CC78EC">
            <w:pPr>
              <w:jc w:val="center"/>
              <w:rPr>
                <w:ins w:id="512" w:author="Author"/>
                <w:sz w:val="20"/>
                <w:szCs w:val="20"/>
              </w:rPr>
            </w:pPr>
            <w:ins w:id="513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231B06F0" w14:textId="291A992B" w:rsidR="00CC78EC" w:rsidRPr="00437A02" w:rsidRDefault="00CC78EC" w:rsidP="00CC78EC">
            <w:pPr>
              <w:rPr>
                <w:ins w:id="514" w:author="Author"/>
                <w:sz w:val="20"/>
                <w:szCs w:val="20"/>
              </w:rPr>
            </w:pPr>
            <w:ins w:id="515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7" w:type="dxa"/>
          </w:tcPr>
          <w:p w14:paraId="5EE5E447" w14:textId="7C72E1BB" w:rsidR="00CC78EC" w:rsidRPr="00437A02" w:rsidRDefault="00CC78EC" w:rsidP="00CC78EC">
            <w:pPr>
              <w:jc w:val="right"/>
              <w:rPr>
                <w:ins w:id="516" w:author="Author"/>
                <w:sz w:val="20"/>
                <w:szCs w:val="20"/>
              </w:rPr>
            </w:pPr>
            <w:ins w:id="517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E276AA" w:rsidRPr="00437A02" w14:paraId="47F11F99" w14:textId="77777777" w:rsidTr="00386696">
        <w:tc>
          <w:tcPr>
            <w:tcW w:w="1419" w:type="dxa"/>
          </w:tcPr>
          <w:p w14:paraId="2D7DF27E" w14:textId="1B6C5D33" w:rsidR="00E276AA" w:rsidRPr="00437A02" w:rsidDel="006B7B31" w:rsidRDefault="00E276AA" w:rsidP="000876E2">
            <w:pPr>
              <w:rPr>
                <w:del w:id="518" w:author="Author"/>
                <w:rFonts w:ascii="Calibri" w:hAnsi="Calibri" w:cs="Calibri"/>
                <w:color w:val="000000"/>
                <w:sz w:val="20"/>
                <w:szCs w:val="20"/>
              </w:rPr>
            </w:pPr>
            <w:del w:id="519" w:author="Author">
              <w:r w:rsidRPr="00437A02" w:rsidDel="006B7B31">
                <w:rPr>
                  <w:rFonts w:ascii="Calibri" w:hAnsi="Calibri" w:cs="Calibri"/>
                  <w:color w:val="000000"/>
                  <w:sz w:val="20"/>
                  <w:szCs w:val="20"/>
                </w:rPr>
                <w:delText>COOMPUM</w:delText>
              </w:r>
            </w:del>
          </w:p>
          <w:p w14:paraId="53CC8FA8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B00F99" w14:textId="7BD45275" w:rsidR="00E276AA" w:rsidRPr="00437A02" w:rsidRDefault="00E276AA" w:rsidP="000876E2">
            <w:pPr>
              <w:rPr>
                <w:sz w:val="20"/>
                <w:szCs w:val="20"/>
              </w:rPr>
            </w:pPr>
            <w:del w:id="520" w:author="Author">
              <w:r w:rsidRPr="00437A02" w:rsidDel="006B7B31">
                <w:rPr>
                  <w:sz w:val="20"/>
                  <w:szCs w:val="20"/>
                </w:rPr>
                <w:delText>Coomealla Diversions</w:delText>
              </w:r>
            </w:del>
          </w:p>
        </w:tc>
        <w:tc>
          <w:tcPr>
            <w:tcW w:w="708" w:type="dxa"/>
          </w:tcPr>
          <w:p w14:paraId="22534C2E" w14:textId="73681AAD" w:rsidR="00E276AA" w:rsidRPr="00437A02" w:rsidRDefault="00E276AA" w:rsidP="000876E2">
            <w:pPr>
              <w:rPr>
                <w:sz w:val="20"/>
                <w:szCs w:val="20"/>
              </w:rPr>
            </w:pPr>
            <w:del w:id="521" w:author="Author">
              <w:r w:rsidRPr="00437A02" w:rsidDel="006B7B31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410" w:type="dxa"/>
          </w:tcPr>
          <w:p w14:paraId="709E5441" w14:textId="6D9B21AF" w:rsidR="00E276AA" w:rsidRPr="00437A02" w:rsidRDefault="00E276AA" w:rsidP="000876E2">
            <w:pPr>
              <w:rPr>
                <w:sz w:val="20"/>
                <w:szCs w:val="20"/>
              </w:rPr>
            </w:pPr>
            <w:del w:id="522" w:author="Author">
              <w:r w:rsidRPr="00437A02" w:rsidDel="006B7B31">
                <w:rPr>
                  <w:sz w:val="20"/>
                  <w:szCs w:val="20"/>
                </w:rPr>
                <w:delText>Q - QORD &gt; 100 ML</w:delText>
              </w:r>
            </w:del>
          </w:p>
        </w:tc>
        <w:tc>
          <w:tcPr>
            <w:tcW w:w="851" w:type="dxa"/>
          </w:tcPr>
          <w:p w14:paraId="05132FC3" w14:textId="259E84B4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523" w:author="Author">
              <w:r w:rsidRPr="00437A02" w:rsidDel="006B7B31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4C1BFFEA" w14:textId="3DCE123D" w:rsidR="00E276AA" w:rsidRPr="00437A02" w:rsidRDefault="00E276AA" w:rsidP="000876E2">
            <w:pPr>
              <w:rPr>
                <w:sz w:val="20"/>
                <w:szCs w:val="20"/>
              </w:rPr>
            </w:pPr>
            <w:del w:id="524" w:author="Author">
              <w:r w:rsidRPr="00437A02" w:rsidDel="006B7B31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7" w:type="dxa"/>
          </w:tcPr>
          <w:p w14:paraId="69359710" w14:textId="21E7344C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525" w:author="Author">
              <w:r w:rsidRPr="00437A02" w:rsidDel="006B7B31">
                <w:rPr>
                  <w:sz w:val="20"/>
                  <w:szCs w:val="20"/>
                </w:rPr>
                <w:delText>100</w:delText>
              </w:r>
            </w:del>
          </w:p>
        </w:tc>
      </w:tr>
      <w:tr w:rsidR="00E276AA" w:rsidRPr="00437A02" w14:paraId="06C3379A" w14:textId="77777777" w:rsidTr="00386696">
        <w:tc>
          <w:tcPr>
            <w:tcW w:w="1419" w:type="dxa"/>
          </w:tcPr>
          <w:p w14:paraId="085601CF" w14:textId="668022A4" w:rsidR="00E276AA" w:rsidRPr="00437A02" w:rsidDel="006B7B31" w:rsidRDefault="00E276AA" w:rsidP="000876E2">
            <w:pPr>
              <w:rPr>
                <w:del w:id="526" w:author="Author"/>
                <w:rFonts w:ascii="Calibri" w:hAnsi="Calibri" w:cs="Calibri"/>
                <w:color w:val="000000"/>
                <w:sz w:val="20"/>
                <w:szCs w:val="20"/>
              </w:rPr>
            </w:pPr>
            <w:del w:id="527" w:author="Author">
              <w:r w:rsidRPr="00437A02" w:rsidDel="006B7B31">
                <w:rPr>
                  <w:rFonts w:ascii="Calibri" w:hAnsi="Calibri" w:cs="Calibri"/>
                  <w:color w:val="000000"/>
                  <w:sz w:val="20"/>
                  <w:szCs w:val="20"/>
                </w:rPr>
                <w:delText>CURLPUM</w:delText>
              </w:r>
            </w:del>
          </w:p>
          <w:p w14:paraId="669011C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006E63F" w14:textId="28628474" w:rsidR="00E276AA" w:rsidRPr="00437A02" w:rsidRDefault="00E276AA" w:rsidP="000876E2">
            <w:pPr>
              <w:rPr>
                <w:sz w:val="20"/>
                <w:szCs w:val="20"/>
              </w:rPr>
            </w:pPr>
            <w:del w:id="528" w:author="Author">
              <w:r w:rsidRPr="00437A02" w:rsidDel="006B7B31">
                <w:rPr>
                  <w:sz w:val="20"/>
                  <w:szCs w:val="20"/>
                </w:rPr>
                <w:delText>Curlwaa Diversions</w:delText>
              </w:r>
            </w:del>
          </w:p>
        </w:tc>
        <w:tc>
          <w:tcPr>
            <w:tcW w:w="708" w:type="dxa"/>
          </w:tcPr>
          <w:p w14:paraId="63BBC864" w14:textId="17F4E0D8" w:rsidR="00E276AA" w:rsidRPr="00437A02" w:rsidRDefault="00E276AA" w:rsidP="000876E2">
            <w:pPr>
              <w:rPr>
                <w:sz w:val="20"/>
                <w:szCs w:val="20"/>
              </w:rPr>
            </w:pPr>
            <w:del w:id="529" w:author="Author">
              <w:r w:rsidRPr="00437A02" w:rsidDel="006B7B31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410" w:type="dxa"/>
          </w:tcPr>
          <w:p w14:paraId="36038570" w14:textId="656CBF54" w:rsidR="00E276AA" w:rsidRPr="00437A02" w:rsidRDefault="00E276AA" w:rsidP="000876E2">
            <w:pPr>
              <w:rPr>
                <w:sz w:val="20"/>
                <w:szCs w:val="20"/>
              </w:rPr>
            </w:pPr>
            <w:del w:id="530" w:author="Author">
              <w:r w:rsidRPr="00437A02" w:rsidDel="006B7B31">
                <w:rPr>
                  <w:sz w:val="20"/>
                  <w:szCs w:val="20"/>
                </w:rPr>
                <w:delText>Q - QORD &gt; 100 ML</w:delText>
              </w:r>
            </w:del>
          </w:p>
        </w:tc>
        <w:tc>
          <w:tcPr>
            <w:tcW w:w="851" w:type="dxa"/>
          </w:tcPr>
          <w:p w14:paraId="4022DCC0" w14:textId="63198769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531" w:author="Author">
              <w:r w:rsidRPr="00437A02" w:rsidDel="006B7B31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147B7B08" w14:textId="6380E68C" w:rsidR="00E276AA" w:rsidRPr="00437A02" w:rsidRDefault="00E276AA" w:rsidP="000876E2">
            <w:pPr>
              <w:rPr>
                <w:sz w:val="20"/>
                <w:szCs w:val="20"/>
              </w:rPr>
            </w:pPr>
            <w:del w:id="532" w:author="Author">
              <w:r w:rsidRPr="00437A02" w:rsidDel="006B7B31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7" w:type="dxa"/>
          </w:tcPr>
          <w:p w14:paraId="602BAE1B" w14:textId="27402966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533" w:author="Author">
              <w:r w:rsidRPr="00437A02" w:rsidDel="006B7B31">
                <w:rPr>
                  <w:sz w:val="20"/>
                  <w:szCs w:val="20"/>
                </w:rPr>
                <w:delText>100</w:delText>
              </w:r>
            </w:del>
          </w:p>
        </w:tc>
      </w:tr>
      <w:tr w:rsidR="00CC78EC" w:rsidRPr="00437A02" w14:paraId="0EFA0C76" w14:textId="77777777" w:rsidTr="00386696">
        <w:trPr>
          <w:ins w:id="534" w:author="Author"/>
        </w:trPr>
        <w:tc>
          <w:tcPr>
            <w:tcW w:w="1419" w:type="dxa"/>
          </w:tcPr>
          <w:p w14:paraId="30A62C08" w14:textId="0EC285F4" w:rsidR="00CC78EC" w:rsidRPr="00437A02" w:rsidRDefault="003834C3" w:rsidP="00CC78EC">
            <w:pPr>
              <w:rPr>
                <w:ins w:id="535" w:author="Author"/>
                <w:rFonts w:ascii="Calibri" w:hAnsi="Calibri" w:cs="Calibri"/>
                <w:color w:val="000000"/>
                <w:sz w:val="20"/>
                <w:szCs w:val="20"/>
              </w:rPr>
            </w:pPr>
            <w:ins w:id="536" w:author="Author">
              <w:r>
                <w:rPr>
                  <w:sz w:val="20"/>
                  <w:szCs w:val="20"/>
                </w:rPr>
                <w:t>425007</w:t>
              </w:r>
            </w:ins>
          </w:p>
        </w:tc>
        <w:tc>
          <w:tcPr>
            <w:tcW w:w="1701" w:type="dxa"/>
          </w:tcPr>
          <w:p w14:paraId="71F3FA48" w14:textId="5E00A04F" w:rsidR="00CC78EC" w:rsidRPr="00437A02" w:rsidRDefault="003834C3" w:rsidP="003834C3">
            <w:pPr>
              <w:rPr>
                <w:ins w:id="537" w:author="Author"/>
                <w:sz w:val="20"/>
                <w:szCs w:val="20"/>
              </w:rPr>
            </w:pPr>
            <w:ins w:id="538" w:author="Author">
              <w:r>
                <w:rPr>
                  <w:sz w:val="20"/>
                  <w:szCs w:val="20"/>
                </w:rPr>
                <w:t>Darling</w:t>
              </w:r>
              <w:r w:rsidR="00CC78EC">
                <w:rPr>
                  <w:sz w:val="20"/>
                  <w:szCs w:val="20"/>
                </w:rPr>
                <w:t xml:space="preserve"> @ </w:t>
              </w:r>
              <w:proofErr w:type="spellStart"/>
              <w:r>
                <w:rPr>
                  <w:sz w:val="20"/>
                  <w:szCs w:val="20"/>
                </w:rPr>
                <w:t>Burtundy</w:t>
              </w:r>
              <w:proofErr w:type="spellEnd"/>
            </w:ins>
          </w:p>
        </w:tc>
        <w:tc>
          <w:tcPr>
            <w:tcW w:w="708" w:type="dxa"/>
          </w:tcPr>
          <w:p w14:paraId="37D59205" w14:textId="611DFBCD" w:rsidR="00CC78EC" w:rsidRPr="00437A02" w:rsidRDefault="00CC78EC" w:rsidP="00CC78EC">
            <w:pPr>
              <w:rPr>
                <w:ins w:id="539" w:author="Author"/>
                <w:sz w:val="20"/>
                <w:szCs w:val="20"/>
              </w:rPr>
            </w:pPr>
            <w:ins w:id="540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2410" w:type="dxa"/>
          </w:tcPr>
          <w:p w14:paraId="174F9905" w14:textId="5651C462" w:rsidR="00CC78EC" w:rsidRPr="00437A02" w:rsidRDefault="00CC78EC" w:rsidP="00CC78EC">
            <w:pPr>
              <w:rPr>
                <w:ins w:id="541" w:author="Author"/>
                <w:sz w:val="20"/>
                <w:szCs w:val="20"/>
              </w:rPr>
            </w:pPr>
            <w:ins w:id="542" w:author="Author">
              <w:r w:rsidRPr="00437A02">
                <w:rPr>
                  <w:sz w:val="20"/>
                  <w:szCs w:val="20"/>
                </w:rPr>
                <w:t>DO% &lt;= 50%</w:t>
              </w:r>
            </w:ins>
          </w:p>
        </w:tc>
        <w:tc>
          <w:tcPr>
            <w:tcW w:w="851" w:type="dxa"/>
          </w:tcPr>
          <w:p w14:paraId="63AE0811" w14:textId="19E7C66F" w:rsidR="00CC78EC" w:rsidRPr="00437A02" w:rsidRDefault="00CC78EC" w:rsidP="00CC78EC">
            <w:pPr>
              <w:jc w:val="center"/>
              <w:rPr>
                <w:ins w:id="543" w:author="Author"/>
                <w:sz w:val="20"/>
                <w:szCs w:val="20"/>
              </w:rPr>
            </w:pPr>
            <w:ins w:id="544" w:author="Author">
              <w:r w:rsidRPr="00437A02">
                <w:rPr>
                  <w:sz w:val="20"/>
                  <w:szCs w:val="20"/>
                </w:rPr>
                <w:t>DO%</w:t>
              </w:r>
            </w:ins>
          </w:p>
        </w:tc>
        <w:tc>
          <w:tcPr>
            <w:tcW w:w="1701" w:type="dxa"/>
          </w:tcPr>
          <w:p w14:paraId="2678574F" w14:textId="6BB45A34" w:rsidR="00CC78EC" w:rsidRPr="00437A02" w:rsidRDefault="00CC78EC" w:rsidP="00CC78EC">
            <w:pPr>
              <w:rPr>
                <w:ins w:id="545" w:author="Author"/>
                <w:sz w:val="20"/>
                <w:szCs w:val="20"/>
              </w:rPr>
            </w:pPr>
            <w:ins w:id="546" w:author="Author">
              <w:r w:rsidRPr="00437A02">
                <w:rPr>
                  <w:sz w:val="20"/>
                  <w:szCs w:val="20"/>
                </w:rPr>
                <w:t>RO_DO%_DO</w:t>
              </w:r>
            </w:ins>
          </w:p>
        </w:tc>
        <w:tc>
          <w:tcPr>
            <w:tcW w:w="1417" w:type="dxa"/>
          </w:tcPr>
          <w:p w14:paraId="71BA3116" w14:textId="00F55A7B" w:rsidR="00CC78EC" w:rsidRPr="00437A02" w:rsidRDefault="00CC78EC" w:rsidP="00CC78EC">
            <w:pPr>
              <w:jc w:val="right"/>
              <w:rPr>
                <w:ins w:id="547" w:author="Author"/>
                <w:sz w:val="20"/>
                <w:szCs w:val="20"/>
              </w:rPr>
            </w:pPr>
            <w:ins w:id="548" w:author="Author">
              <w:r w:rsidRPr="00437A02">
                <w:rPr>
                  <w:sz w:val="20"/>
                  <w:szCs w:val="20"/>
                </w:rPr>
                <w:t>50</w:t>
              </w:r>
            </w:ins>
          </w:p>
        </w:tc>
      </w:tr>
      <w:tr w:rsidR="00E276AA" w:rsidRPr="00437A02" w14:paraId="0848E338" w14:textId="77777777" w:rsidTr="00386696">
        <w:tc>
          <w:tcPr>
            <w:tcW w:w="1419" w:type="dxa"/>
          </w:tcPr>
          <w:p w14:paraId="0A38B0BE" w14:textId="6A1C28CF" w:rsidR="00E276AA" w:rsidRPr="00437A02" w:rsidDel="008F5E58" w:rsidRDefault="00E276AA" w:rsidP="000876E2">
            <w:pPr>
              <w:rPr>
                <w:del w:id="549" w:author="Author"/>
                <w:sz w:val="20"/>
                <w:szCs w:val="20"/>
              </w:rPr>
            </w:pPr>
            <w:del w:id="550" w:author="Author">
              <w:r w:rsidRPr="00437A02" w:rsidDel="008F5E58">
                <w:rPr>
                  <w:sz w:val="20"/>
                  <w:szCs w:val="20"/>
                </w:rPr>
                <w:delText>WENTINF</w:delText>
              </w:r>
            </w:del>
          </w:p>
          <w:p w14:paraId="3BE1196D" w14:textId="55567ECA" w:rsidR="00E276AA" w:rsidRPr="00437A02" w:rsidDel="008F5E58" w:rsidRDefault="00E276AA" w:rsidP="000876E2">
            <w:pPr>
              <w:rPr>
                <w:del w:id="551" w:author="Author"/>
                <w:sz w:val="20"/>
                <w:szCs w:val="20"/>
              </w:rPr>
            </w:pPr>
            <w:del w:id="552" w:author="Author">
              <w:r w:rsidRPr="00437A02" w:rsidDel="008F5E58">
                <w:rPr>
                  <w:sz w:val="20"/>
                  <w:szCs w:val="20"/>
                </w:rPr>
                <w:delText>(parent site</w:delText>
              </w:r>
            </w:del>
          </w:p>
          <w:p w14:paraId="45995179" w14:textId="724AF34E" w:rsidR="00E276AA" w:rsidRPr="00437A02" w:rsidRDefault="00E276AA" w:rsidP="000876E2">
            <w:pPr>
              <w:rPr>
                <w:sz w:val="20"/>
                <w:szCs w:val="20"/>
              </w:rPr>
            </w:pPr>
            <w:del w:id="553" w:author="Author">
              <w:r w:rsidRPr="00437A02" w:rsidDel="008F5E58">
                <w:rPr>
                  <w:sz w:val="20"/>
                  <w:szCs w:val="20"/>
                </w:rPr>
                <w:delText>WENTUS)</w:delText>
              </w:r>
            </w:del>
          </w:p>
        </w:tc>
        <w:tc>
          <w:tcPr>
            <w:tcW w:w="1701" w:type="dxa"/>
          </w:tcPr>
          <w:p w14:paraId="25D777DC" w14:textId="34959905" w:rsidR="00E276AA" w:rsidRPr="00437A02" w:rsidRDefault="00E276AA" w:rsidP="000876E2">
            <w:pPr>
              <w:rPr>
                <w:sz w:val="20"/>
                <w:szCs w:val="20"/>
              </w:rPr>
            </w:pPr>
            <w:del w:id="554" w:author="Author">
              <w:r w:rsidRPr="00437A02" w:rsidDel="008F5E58">
                <w:rPr>
                  <w:sz w:val="20"/>
                  <w:szCs w:val="20"/>
                </w:rPr>
                <w:delText>Wentworth Weir</w:delText>
              </w:r>
              <w:r w:rsidR="00FF278C" w:rsidDel="008F5E58">
                <w:rPr>
                  <w:sz w:val="20"/>
                  <w:szCs w:val="20"/>
                </w:rPr>
                <w:delText xml:space="preserve"> Inflow</w:delText>
              </w:r>
            </w:del>
          </w:p>
        </w:tc>
        <w:tc>
          <w:tcPr>
            <w:tcW w:w="708" w:type="dxa"/>
          </w:tcPr>
          <w:p w14:paraId="561DF1C9" w14:textId="1524660E" w:rsidR="00E276AA" w:rsidRPr="00437A02" w:rsidRDefault="00E276AA" w:rsidP="000876E2">
            <w:pPr>
              <w:rPr>
                <w:sz w:val="20"/>
                <w:szCs w:val="20"/>
              </w:rPr>
            </w:pPr>
            <w:del w:id="555" w:author="Author">
              <w:r w:rsidRPr="00437A02" w:rsidDel="008F5E58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410" w:type="dxa"/>
          </w:tcPr>
          <w:p w14:paraId="55D19511" w14:textId="4995DBF7" w:rsidR="00E276AA" w:rsidRPr="00437A02" w:rsidRDefault="00E276AA" w:rsidP="000876E2">
            <w:pPr>
              <w:rPr>
                <w:sz w:val="20"/>
                <w:szCs w:val="20"/>
              </w:rPr>
            </w:pPr>
            <w:del w:id="556" w:author="Author">
              <w:r w:rsidRPr="00437A02" w:rsidDel="008F5E58">
                <w:rPr>
                  <w:sz w:val="20"/>
                  <w:szCs w:val="20"/>
                </w:rPr>
                <w:delText>Q &lt; 1,500 ML/d</w:delText>
              </w:r>
            </w:del>
          </w:p>
        </w:tc>
        <w:tc>
          <w:tcPr>
            <w:tcW w:w="851" w:type="dxa"/>
          </w:tcPr>
          <w:p w14:paraId="6450A057" w14:textId="13AF5D2A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557" w:author="Author">
              <w:r w:rsidRPr="00437A02" w:rsidDel="008F5E58">
                <w:rPr>
                  <w:sz w:val="20"/>
                  <w:szCs w:val="20"/>
                </w:rPr>
                <w:delText>Hard</w:delText>
              </w:r>
            </w:del>
          </w:p>
        </w:tc>
        <w:tc>
          <w:tcPr>
            <w:tcW w:w="1701" w:type="dxa"/>
          </w:tcPr>
          <w:p w14:paraId="04240A6B" w14:textId="4F0F2947" w:rsidR="00E276AA" w:rsidRPr="00437A02" w:rsidRDefault="00E276AA" w:rsidP="000876E2">
            <w:pPr>
              <w:rPr>
                <w:sz w:val="20"/>
                <w:szCs w:val="20"/>
              </w:rPr>
            </w:pPr>
            <w:del w:id="558" w:author="Author">
              <w:r w:rsidRPr="00437A02" w:rsidDel="008F5E58">
                <w:rPr>
                  <w:sz w:val="20"/>
                  <w:szCs w:val="20"/>
                </w:rPr>
                <w:delText>RO_Q_HARD_1</w:delText>
              </w:r>
            </w:del>
          </w:p>
        </w:tc>
        <w:tc>
          <w:tcPr>
            <w:tcW w:w="1417" w:type="dxa"/>
          </w:tcPr>
          <w:p w14:paraId="75B0520E" w14:textId="581F97CB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559" w:author="Author">
              <w:r w:rsidRPr="00437A02" w:rsidDel="008F5E58">
                <w:rPr>
                  <w:sz w:val="20"/>
                  <w:szCs w:val="20"/>
                </w:rPr>
                <w:delText>1500</w:delText>
              </w:r>
            </w:del>
          </w:p>
        </w:tc>
      </w:tr>
      <w:tr w:rsidR="00E276AA" w:rsidRPr="00437A02" w14:paraId="2CF11FD3" w14:textId="77777777" w:rsidTr="00386696">
        <w:tc>
          <w:tcPr>
            <w:tcW w:w="1419" w:type="dxa"/>
          </w:tcPr>
          <w:p w14:paraId="6F417FD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WENTMR (parent site WENTUS)</w:t>
            </w:r>
          </w:p>
        </w:tc>
        <w:tc>
          <w:tcPr>
            <w:tcW w:w="1701" w:type="dxa"/>
          </w:tcPr>
          <w:p w14:paraId="3ED1F9D4" w14:textId="091496E3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Wentworth Weir – Murray Component of </w:t>
            </w:r>
            <w:r w:rsidR="00FF278C">
              <w:rPr>
                <w:sz w:val="20"/>
                <w:szCs w:val="20"/>
              </w:rPr>
              <w:t>In</w:t>
            </w:r>
            <w:r w:rsidRPr="00437A02">
              <w:rPr>
                <w:sz w:val="20"/>
                <w:szCs w:val="20"/>
              </w:rPr>
              <w:t>flow</w:t>
            </w:r>
          </w:p>
        </w:tc>
        <w:tc>
          <w:tcPr>
            <w:tcW w:w="708" w:type="dxa"/>
          </w:tcPr>
          <w:p w14:paraId="1869FFC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35862CE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700 ML/d</w:t>
            </w:r>
          </w:p>
        </w:tc>
        <w:tc>
          <w:tcPr>
            <w:tcW w:w="851" w:type="dxa"/>
          </w:tcPr>
          <w:p w14:paraId="7774F81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5D5FC08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7" w:type="dxa"/>
          </w:tcPr>
          <w:p w14:paraId="3D6A2A9A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</w:t>
            </w:r>
          </w:p>
        </w:tc>
      </w:tr>
      <w:tr w:rsidR="00E276AA" w:rsidRPr="00437A02" w14:paraId="55256525" w14:textId="77777777" w:rsidTr="00386696">
        <w:tc>
          <w:tcPr>
            <w:tcW w:w="1419" w:type="dxa"/>
          </w:tcPr>
          <w:p w14:paraId="395EBF3D" w14:textId="4B39B5D8" w:rsidR="00E276AA" w:rsidRPr="00437A02" w:rsidRDefault="00E276AA" w:rsidP="000876E2">
            <w:pPr>
              <w:rPr>
                <w:sz w:val="20"/>
                <w:szCs w:val="20"/>
              </w:rPr>
            </w:pPr>
            <w:del w:id="560" w:author="Author">
              <w:r w:rsidRPr="00437A02" w:rsidDel="008F5E58">
                <w:rPr>
                  <w:sz w:val="20"/>
                  <w:szCs w:val="20"/>
                </w:rPr>
                <w:delText>425010</w:delText>
              </w:r>
            </w:del>
          </w:p>
        </w:tc>
        <w:tc>
          <w:tcPr>
            <w:tcW w:w="1701" w:type="dxa"/>
          </w:tcPr>
          <w:p w14:paraId="02DB5BFC" w14:textId="7F0A5A5E" w:rsidR="00E276AA" w:rsidRPr="00437A02" w:rsidRDefault="00E276AA" w:rsidP="000876E2">
            <w:pPr>
              <w:rPr>
                <w:sz w:val="20"/>
                <w:szCs w:val="20"/>
              </w:rPr>
            </w:pPr>
            <w:del w:id="561" w:author="Author">
              <w:r w:rsidRPr="00437A02" w:rsidDel="008F5E58">
                <w:rPr>
                  <w:sz w:val="20"/>
                  <w:szCs w:val="20"/>
                </w:rPr>
                <w:delText>Murray @ Wentworth</w:delText>
              </w:r>
            </w:del>
          </w:p>
        </w:tc>
        <w:tc>
          <w:tcPr>
            <w:tcW w:w="708" w:type="dxa"/>
          </w:tcPr>
          <w:p w14:paraId="34647756" w14:textId="247D8955" w:rsidR="00E276AA" w:rsidRPr="00437A02" w:rsidRDefault="00E276AA" w:rsidP="000876E2">
            <w:pPr>
              <w:rPr>
                <w:sz w:val="20"/>
                <w:szCs w:val="20"/>
              </w:rPr>
            </w:pPr>
            <w:del w:id="562" w:author="Author">
              <w:r w:rsidRPr="00437A02" w:rsidDel="008F5E58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410" w:type="dxa"/>
          </w:tcPr>
          <w:p w14:paraId="0D42FF35" w14:textId="67FE5E89" w:rsidR="00E276AA" w:rsidRPr="00437A02" w:rsidRDefault="00E276AA" w:rsidP="000876E2">
            <w:pPr>
              <w:rPr>
                <w:sz w:val="20"/>
                <w:szCs w:val="20"/>
              </w:rPr>
            </w:pPr>
            <w:del w:id="563" w:author="Author">
              <w:r w:rsidRPr="00437A02" w:rsidDel="008F5E58">
                <w:rPr>
                  <w:sz w:val="20"/>
                  <w:szCs w:val="20"/>
                </w:rPr>
                <w:delText>Q &lt;1,500 ML/d</w:delText>
              </w:r>
            </w:del>
          </w:p>
        </w:tc>
        <w:tc>
          <w:tcPr>
            <w:tcW w:w="851" w:type="dxa"/>
          </w:tcPr>
          <w:p w14:paraId="5E453A04" w14:textId="1AC3E394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564" w:author="Author">
              <w:r w:rsidRPr="00437A02" w:rsidDel="008F5E58">
                <w:rPr>
                  <w:sz w:val="20"/>
                  <w:szCs w:val="20"/>
                </w:rPr>
                <w:delText>Hard</w:delText>
              </w:r>
            </w:del>
          </w:p>
        </w:tc>
        <w:tc>
          <w:tcPr>
            <w:tcW w:w="1701" w:type="dxa"/>
          </w:tcPr>
          <w:p w14:paraId="20CF9A46" w14:textId="7C1A5F38" w:rsidR="00E276AA" w:rsidRPr="00437A02" w:rsidRDefault="00E276AA" w:rsidP="000876E2">
            <w:pPr>
              <w:rPr>
                <w:sz w:val="20"/>
                <w:szCs w:val="20"/>
              </w:rPr>
            </w:pPr>
            <w:del w:id="565" w:author="Author">
              <w:r w:rsidRPr="00437A02" w:rsidDel="008F5E58">
                <w:rPr>
                  <w:sz w:val="20"/>
                  <w:szCs w:val="20"/>
                </w:rPr>
                <w:delText>RO_Q_HARD_1</w:delText>
              </w:r>
            </w:del>
          </w:p>
        </w:tc>
        <w:tc>
          <w:tcPr>
            <w:tcW w:w="1417" w:type="dxa"/>
          </w:tcPr>
          <w:p w14:paraId="575E3BB5" w14:textId="4064F511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566" w:author="Author">
              <w:r w:rsidRPr="00437A02" w:rsidDel="008F5E58">
                <w:rPr>
                  <w:sz w:val="20"/>
                  <w:szCs w:val="20"/>
                </w:rPr>
                <w:delText>1500</w:delText>
              </w:r>
            </w:del>
          </w:p>
        </w:tc>
      </w:tr>
      <w:tr w:rsidR="00F2093F" w:rsidRPr="00437A02" w14:paraId="4F5824FA" w14:textId="77777777" w:rsidTr="00386696">
        <w:trPr>
          <w:ins w:id="567" w:author="Author"/>
        </w:trPr>
        <w:tc>
          <w:tcPr>
            <w:tcW w:w="1419" w:type="dxa"/>
          </w:tcPr>
          <w:p w14:paraId="5451A03A" w14:textId="65769B3C" w:rsidR="00F2093F" w:rsidRPr="00437A02" w:rsidDel="006B7B31" w:rsidRDefault="00F2093F" w:rsidP="00F2093F">
            <w:pPr>
              <w:rPr>
                <w:ins w:id="568" w:author="Author"/>
                <w:rFonts w:ascii="Calibri" w:hAnsi="Calibri" w:cs="Calibri"/>
                <w:color w:val="000000"/>
                <w:sz w:val="20"/>
                <w:szCs w:val="20"/>
              </w:rPr>
            </w:pPr>
            <w:ins w:id="569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lastRenderedPageBreak/>
                <w:t>425010</w:t>
              </w:r>
            </w:ins>
          </w:p>
        </w:tc>
        <w:tc>
          <w:tcPr>
            <w:tcW w:w="1701" w:type="dxa"/>
          </w:tcPr>
          <w:p w14:paraId="5A7CA8E3" w14:textId="69E52027" w:rsidR="00F2093F" w:rsidRPr="00437A02" w:rsidDel="006B7B31" w:rsidRDefault="00F2093F" w:rsidP="00F2093F">
            <w:pPr>
              <w:rPr>
                <w:ins w:id="570" w:author="Author"/>
                <w:sz w:val="20"/>
                <w:szCs w:val="20"/>
              </w:rPr>
            </w:pPr>
            <w:ins w:id="571" w:author="Author">
              <w:r>
                <w:rPr>
                  <w:sz w:val="20"/>
                  <w:szCs w:val="20"/>
                </w:rPr>
                <w:t>Murray River @ d/S Wentworth Weir</w:t>
              </w:r>
            </w:ins>
          </w:p>
        </w:tc>
        <w:tc>
          <w:tcPr>
            <w:tcW w:w="708" w:type="dxa"/>
          </w:tcPr>
          <w:p w14:paraId="7B67E1CE" w14:textId="140E2DF8" w:rsidR="00F2093F" w:rsidRPr="00437A02" w:rsidDel="006B7B31" w:rsidRDefault="00F2093F" w:rsidP="00F2093F">
            <w:pPr>
              <w:rPr>
                <w:ins w:id="572" w:author="Author"/>
                <w:sz w:val="20"/>
                <w:szCs w:val="20"/>
              </w:rPr>
            </w:pPr>
            <w:ins w:id="573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410" w:type="dxa"/>
          </w:tcPr>
          <w:p w14:paraId="5B4E97C4" w14:textId="5163FBE6" w:rsidR="00F2093F" w:rsidRPr="00437A02" w:rsidDel="006B7B31" w:rsidRDefault="00F2093F" w:rsidP="00F2093F">
            <w:pPr>
              <w:rPr>
                <w:ins w:id="574" w:author="Author"/>
                <w:sz w:val="20"/>
                <w:szCs w:val="20"/>
              </w:rPr>
            </w:pPr>
            <w:ins w:id="575" w:author="Author">
              <w:r>
                <w:rPr>
                  <w:sz w:val="20"/>
                  <w:szCs w:val="20"/>
                </w:rPr>
                <w:t>H&lt;</w:t>
              </w:r>
              <w:r w:rsidR="00BB53B6">
                <w:rPr>
                  <w:sz w:val="20"/>
                  <w:szCs w:val="20"/>
                </w:rPr>
                <w:t>=</w:t>
              </w:r>
              <w:r>
                <w:rPr>
                  <w:sz w:val="20"/>
                  <w:szCs w:val="20"/>
                </w:rPr>
                <w:t xml:space="preserve"> sill level + 1.4 m</w:t>
              </w:r>
            </w:ins>
          </w:p>
        </w:tc>
        <w:tc>
          <w:tcPr>
            <w:tcW w:w="851" w:type="dxa"/>
          </w:tcPr>
          <w:p w14:paraId="712124D3" w14:textId="2B825B0F" w:rsidR="00F2093F" w:rsidRPr="00437A02" w:rsidDel="006B7B31" w:rsidRDefault="00F2093F" w:rsidP="00F2093F">
            <w:pPr>
              <w:jc w:val="center"/>
              <w:rPr>
                <w:ins w:id="576" w:author="Author"/>
                <w:sz w:val="20"/>
                <w:szCs w:val="20"/>
              </w:rPr>
            </w:pPr>
            <w:ins w:id="577" w:author="Author">
              <w:r>
                <w:rPr>
                  <w:sz w:val="20"/>
                  <w:szCs w:val="20"/>
                </w:rPr>
                <w:t>Hard</w:t>
              </w:r>
            </w:ins>
          </w:p>
        </w:tc>
        <w:tc>
          <w:tcPr>
            <w:tcW w:w="1701" w:type="dxa"/>
          </w:tcPr>
          <w:p w14:paraId="1F8E9EB4" w14:textId="77777777" w:rsidR="00F2093F" w:rsidRPr="00437A02" w:rsidDel="006B7B31" w:rsidRDefault="00F2093F" w:rsidP="00F2093F">
            <w:pPr>
              <w:rPr>
                <w:ins w:id="578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D6B102B" w14:textId="77777777" w:rsidR="00F2093F" w:rsidRPr="00437A02" w:rsidDel="006B7B31" w:rsidRDefault="00F2093F" w:rsidP="00F2093F">
            <w:pPr>
              <w:jc w:val="right"/>
              <w:rPr>
                <w:ins w:id="579" w:author="Author"/>
                <w:sz w:val="20"/>
                <w:szCs w:val="20"/>
              </w:rPr>
            </w:pPr>
          </w:p>
        </w:tc>
      </w:tr>
      <w:tr w:rsidR="00E276AA" w:rsidRPr="00437A02" w14:paraId="65F34635" w14:textId="77777777" w:rsidTr="00386696">
        <w:tc>
          <w:tcPr>
            <w:tcW w:w="1419" w:type="dxa"/>
          </w:tcPr>
          <w:p w14:paraId="16A626D8" w14:textId="592CC24D" w:rsidR="00E276AA" w:rsidRPr="00437A02" w:rsidDel="006B7B31" w:rsidRDefault="00E276AA" w:rsidP="000876E2">
            <w:pPr>
              <w:rPr>
                <w:del w:id="580" w:author="Author"/>
                <w:rFonts w:ascii="Calibri" w:hAnsi="Calibri" w:cs="Calibri"/>
                <w:color w:val="000000"/>
                <w:sz w:val="20"/>
                <w:szCs w:val="20"/>
              </w:rPr>
            </w:pPr>
            <w:del w:id="581" w:author="Author">
              <w:r w:rsidRPr="00437A02" w:rsidDel="006B7B31">
                <w:rPr>
                  <w:rFonts w:ascii="Calibri" w:hAnsi="Calibri" w:cs="Calibri"/>
                  <w:color w:val="000000"/>
                  <w:sz w:val="20"/>
                  <w:szCs w:val="20"/>
                </w:rPr>
                <w:delText>MILLPUM</w:delText>
              </w:r>
            </w:del>
          </w:p>
          <w:p w14:paraId="7F2CDD3E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7309D3D" w14:textId="0ED9EB83" w:rsidR="00E276AA" w:rsidRPr="00437A02" w:rsidRDefault="00E276AA" w:rsidP="000876E2">
            <w:pPr>
              <w:rPr>
                <w:sz w:val="20"/>
                <w:szCs w:val="20"/>
              </w:rPr>
            </w:pPr>
            <w:del w:id="582" w:author="Author">
              <w:r w:rsidRPr="00437A02" w:rsidDel="006B7B31">
                <w:rPr>
                  <w:sz w:val="20"/>
                  <w:szCs w:val="20"/>
                </w:rPr>
                <w:delText>Millewa Diversions</w:delText>
              </w:r>
            </w:del>
          </w:p>
        </w:tc>
        <w:tc>
          <w:tcPr>
            <w:tcW w:w="708" w:type="dxa"/>
          </w:tcPr>
          <w:p w14:paraId="1F0D27F8" w14:textId="65C9EEC5" w:rsidR="00E276AA" w:rsidRPr="00437A02" w:rsidRDefault="00E276AA" w:rsidP="000876E2">
            <w:pPr>
              <w:rPr>
                <w:sz w:val="20"/>
                <w:szCs w:val="20"/>
              </w:rPr>
            </w:pPr>
            <w:del w:id="583" w:author="Author">
              <w:r w:rsidRPr="00437A02" w:rsidDel="006B7B31">
                <w:rPr>
                  <w:sz w:val="20"/>
                  <w:szCs w:val="20"/>
                </w:rPr>
                <w:delText>Q</w:delText>
              </w:r>
            </w:del>
          </w:p>
        </w:tc>
        <w:tc>
          <w:tcPr>
            <w:tcW w:w="2410" w:type="dxa"/>
          </w:tcPr>
          <w:p w14:paraId="56C323D8" w14:textId="4B53B816" w:rsidR="00E276AA" w:rsidRPr="00437A02" w:rsidRDefault="00E276AA" w:rsidP="000876E2">
            <w:pPr>
              <w:rPr>
                <w:sz w:val="20"/>
                <w:szCs w:val="20"/>
              </w:rPr>
            </w:pPr>
            <w:del w:id="584" w:author="Author">
              <w:r w:rsidRPr="00437A02" w:rsidDel="006B7B31">
                <w:rPr>
                  <w:sz w:val="20"/>
                  <w:szCs w:val="20"/>
                </w:rPr>
                <w:delText>Q - QORD &gt; 100 ML</w:delText>
              </w:r>
            </w:del>
          </w:p>
        </w:tc>
        <w:tc>
          <w:tcPr>
            <w:tcW w:w="851" w:type="dxa"/>
          </w:tcPr>
          <w:p w14:paraId="1742EBA4" w14:textId="00FB7F6A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585" w:author="Author">
              <w:r w:rsidRPr="00437A02" w:rsidDel="006B7B31">
                <w:rPr>
                  <w:sz w:val="20"/>
                  <w:szCs w:val="20"/>
                </w:rPr>
                <w:delText>Soft</w:delText>
              </w:r>
            </w:del>
          </w:p>
        </w:tc>
        <w:tc>
          <w:tcPr>
            <w:tcW w:w="1701" w:type="dxa"/>
          </w:tcPr>
          <w:p w14:paraId="7D56A1B4" w14:textId="7A35E768" w:rsidR="00E276AA" w:rsidRPr="00437A02" w:rsidRDefault="00E276AA" w:rsidP="000876E2">
            <w:pPr>
              <w:rPr>
                <w:sz w:val="20"/>
                <w:szCs w:val="20"/>
              </w:rPr>
            </w:pPr>
            <w:del w:id="586" w:author="Author">
              <w:r w:rsidRPr="00437A02" w:rsidDel="006B7B31">
                <w:rPr>
                  <w:sz w:val="20"/>
                  <w:szCs w:val="20"/>
                </w:rPr>
                <w:delText>RO_Q_SOFT_1</w:delText>
              </w:r>
            </w:del>
          </w:p>
        </w:tc>
        <w:tc>
          <w:tcPr>
            <w:tcW w:w="1417" w:type="dxa"/>
          </w:tcPr>
          <w:p w14:paraId="7F868041" w14:textId="5CBDD8E0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587" w:author="Author">
              <w:r w:rsidRPr="00437A02" w:rsidDel="006B7B31">
                <w:rPr>
                  <w:sz w:val="20"/>
                  <w:szCs w:val="20"/>
                </w:rPr>
                <w:delText>100</w:delText>
              </w:r>
            </w:del>
          </w:p>
        </w:tc>
      </w:tr>
      <w:tr w:rsidR="00E276AA" w:rsidRPr="00437A02" w14:paraId="38D8F6C5" w14:textId="77777777" w:rsidTr="00386696">
        <w:tc>
          <w:tcPr>
            <w:tcW w:w="1419" w:type="dxa"/>
            <w:vMerge w:val="restart"/>
          </w:tcPr>
          <w:p w14:paraId="40D93E3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A4260505</w:t>
            </w:r>
          </w:p>
        </w:tc>
        <w:tc>
          <w:tcPr>
            <w:tcW w:w="1701" w:type="dxa"/>
            <w:vMerge w:val="restart"/>
          </w:tcPr>
          <w:p w14:paraId="69339698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9</w:t>
            </w:r>
          </w:p>
        </w:tc>
        <w:tc>
          <w:tcPr>
            <w:tcW w:w="708" w:type="dxa"/>
            <w:vMerge w:val="restart"/>
          </w:tcPr>
          <w:p w14:paraId="7B25394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5E1366DB" w14:textId="0E5A46D1" w:rsidR="00E276AA" w:rsidRPr="00437A02" w:rsidRDefault="00E276AA" w:rsidP="000876E2">
            <w:pPr>
              <w:rPr>
                <w:sz w:val="20"/>
                <w:szCs w:val="20"/>
              </w:rPr>
            </w:pPr>
            <w:del w:id="588" w:author="Author">
              <w:r w:rsidRPr="00437A02" w:rsidDel="005E7048">
                <w:rPr>
                  <w:sz w:val="20"/>
                  <w:szCs w:val="20"/>
                </w:rPr>
                <w:delText>Q &lt; Q (414211A)</w:delText>
              </w:r>
            </w:del>
          </w:p>
        </w:tc>
        <w:tc>
          <w:tcPr>
            <w:tcW w:w="851" w:type="dxa"/>
          </w:tcPr>
          <w:p w14:paraId="295DC863" w14:textId="59578A1C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589" w:author="Author">
              <w:r w:rsidRPr="00437A02" w:rsidDel="005E7048">
                <w:rPr>
                  <w:sz w:val="20"/>
                  <w:szCs w:val="20"/>
                </w:rPr>
                <w:delText>Hard</w:delText>
              </w:r>
            </w:del>
          </w:p>
        </w:tc>
        <w:tc>
          <w:tcPr>
            <w:tcW w:w="1701" w:type="dxa"/>
          </w:tcPr>
          <w:p w14:paraId="0DDD35DD" w14:textId="53615DC7" w:rsidR="00E276AA" w:rsidRPr="00437A02" w:rsidDel="005E7048" w:rsidRDefault="00E276AA" w:rsidP="000876E2">
            <w:pPr>
              <w:rPr>
                <w:del w:id="590" w:author="Author"/>
                <w:sz w:val="20"/>
                <w:szCs w:val="20"/>
              </w:rPr>
            </w:pPr>
            <w:del w:id="591" w:author="Author">
              <w:r w:rsidRPr="00437A02" w:rsidDel="005E7048">
                <w:rPr>
                  <w:sz w:val="20"/>
                  <w:szCs w:val="20"/>
                </w:rPr>
                <w:delText>RO_Q_HARD_</w:delText>
              </w:r>
              <w:commentRangeStart w:id="592"/>
              <w:r w:rsidRPr="00437A02" w:rsidDel="005E7048">
                <w:rPr>
                  <w:sz w:val="20"/>
                  <w:szCs w:val="20"/>
                </w:rPr>
                <w:delText>1</w:delText>
              </w:r>
            </w:del>
            <w:commentRangeEnd w:id="592"/>
            <w:r w:rsidR="00117A5B">
              <w:rPr>
                <w:rStyle w:val="CommentReference"/>
              </w:rPr>
              <w:commentReference w:id="592"/>
            </w:r>
          </w:p>
          <w:p w14:paraId="7A68261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8A3326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E276AA" w:rsidRPr="00437A02" w14:paraId="2E100C62" w14:textId="77777777" w:rsidTr="00386696">
        <w:tc>
          <w:tcPr>
            <w:tcW w:w="1419" w:type="dxa"/>
            <w:vMerge/>
          </w:tcPr>
          <w:p w14:paraId="767FC5B8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1ED1221A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815F578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D76D50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500 ML/d</w:t>
            </w:r>
          </w:p>
        </w:tc>
        <w:tc>
          <w:tcPr>
            <w:tcW w:w="851" w:type="dxa"/>
          </w:tcPr>
          <w:p w14:paraId="32D6947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6D0A011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7" w:type="dxa"/>
          </w:tcPr>
          <w:p w14:paraId="33D92FE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56A3D4ED" w14:textId="77777777" w:rsidTr="00386696">
        <w:tc>
          <w:tcPr>
            <w:tcW w:w="1419" w:type="dxa"/>
          </w:tcPr>
          <w:p w14:paraId="38B7E6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A4260501</w:t>
            </w:r>
          </w:p>
        </w:tc>
        <w:tc>
          <w:tcPr>
            <w:tcW w:w="1701" w:type="dxa"/>
          </w:tcPr>
          <w:p w14:paraId="020F500C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9</w:t>
            </w:r>
          </w:p>
        </w:tc>
        <w:tc>
          <w:tcPr>
            <w:tcW w:w="708" w:type="dxa"/>
          </w:tcPr>
          <w:p w14:paraId="207E802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3008117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40921DC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408C38B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RO_EC_SAL_1</w:t>
            </w:r>
          </w:p>
        </w:tc>
        <w:tc>
          <w:tcPr>
            <w:tcW w:w="1417" w:type="dxa"/>
          </w:tcPr>
          <w:p w14:paraId="5E67FEB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BB53B6" w:rsidRPr="00437A02" w14:paraId="3079F12F" w14:textId="77777777" w:rsidTr="00386696">
        <w:trPr>
          <w:ins w:id="593" w:author="Author"/>
        </w:trPr>
        <w:tc>
          <w:tcPr>
            <w:tcW w:w="1419" w:type="dxa"/>
          </w:tcPr>
          <w:p w14:paraId="06A5854C" w14:textId="06A6E5B4" w:rsidR="00BB53B6" w:rsidRPr="00437A02" w:rsidRDefault="00BB53B6" w:rsidP="00BB53B6">
            <w:pPr>
              <w:rPr>
                <w:ins w:id="594" w:author="Author"/>
                <w:sz w:val="20"/>
                <w:szCs w:val="20"/>
              </w:rPr>
            </w:pPr>
            <w:ins w:id="595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A4260505</w:t>
              </w:r>
            </w:ins>
          </w:p>
        </w:tc>
        <w:tc>
          <w:tcPr>
            <w:tcW w:w="1701" w:type="dxa"/>
          </w:tcPr>
          <w:p w14:paraId="16F757E7" w14:textId="7BD857AA" w:rsidR="00BB53B6" w:rsidRPr="00FF278C" w:rsidRDefault="00BB53B6" w:rsidP="00BB53B6">
            <w:pPr>
              <w:rPr>
                <w:ins w:id="596" w:author="Author"/>
                <w:sz w:val="20"/>
                <w:szCs w:val="20"/>
              </w:rPr>
            </w:pPr>
            <w:ins w:id="597" w:author="Author">
              <w:r w:rsidRPr="00FF278C">
                <w:rPr>
                  <w:sz w:val="20"/>
                  <w:szCs w:val="20"/>
                </w:rPr>
                <w:t xml:space="preserve">Murray @ </w:t>
              </w:r>
              <w:r>
                <w:rPr>
                  <w:sz w:val="20"/>
                  <w:szCs w:val="20"/>
                </w:rPr>
                <w:t xml:space="preserve">Downstream </w:t>
              </w:r>
              <w:r w:rsidRPr="00FF278C">
                <w:rPr>
                  <w:sz w:val="20"/>
                  <w:szCs w:val="20"/>
                </w:rPr>
                <w:t>Lock 9</w:t>
              </w:r>
            </w:ins>
          </w:p>
        </w:tc>
        <w:tc>
          <w:tcPr>
            <w:tcW w:w="708" w:type="dxa"/>
          </w:tcPr>
          <w:p w14:paraId="29F4019A" w14:textId="2E9B7376" w:rsidR="00BB53B6" w:rsidRPr="00437A02" w:rsidRDefault="00BB53B6" w:rsidP="00BB53B6">
            <w:pPr>
              <w:rPr>
                <w:ins w:id="598" w:author="Author"/>
                <w:sz w:val="20"/>
                <w:szCs w:val="20"/>
              </w:rPr>
            </w:pPr>
            <w:ins w:id="599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410" w:type="dxa"/>
          </w:tcPr>
          <w:p w14:paraId="10EE2BC4" w14:textId="5098E06E" w:rsidR="00BB53B6" w:rsidRPr="00437A02" w:rsidRDefault="00BB53B6" w:rsidP="00BB53B6">
            <w:pPr>
              <w:rPr>
                <w:ins w:id="600" w:author="Author"/>
                <w:sz w:val="20"/>
                <w:szCs w:val="20"/>
              </w:rPr>
            </w:pPr>
            <w:ins w:id="601" w:author="Author">
              <w:r>
                <w:rPr>
                  <w:sz w:val="20"/>
                  <w:szCs w:val="20"/>
                </w:rPr>
                <w:t>H&lt;= 23.17 m</w:t>
              </w:r>
              <w:r w:rsidR="00401F05">
                <w:rPr>
                  <w:sz w:val="20"/>
                  <w:szCs w:val="20"/>
                </w:rPr>
                <w:t xml:space="preserve"> (</w:t>
              </w:r>
              <w:r w:rsidR="0067410A">
                <w:rPr>
                  <w:sz w:val="20"/>
                  <w:szCs w:val="20"/>
                </w:rPr>
                <w:t xml:space="preserve">lock </w:t>
              </w:r>
              <w:r w:rsidR="00401F05">
                <w:rPr>
                  <w:sz w:val="20"/>
                  <w:szCs w:val="20"/>
                </w:rPr>
                <w:t>sill level + 1.4 m)</w:t>
              </w:r>
            </w:ins>
          </w:p>
        </w:tc>
        <w:tc>
          <w:tcPr>
            <w:tcW w:w="851" w:type="dxa"/>
          </w:tcPr>
          <w:p w14:paraId="1C11C83C" w14:textId="1ADE09C4" w:rsidR="00BB53B6" w:rsidRPr="00437A02" w:rsidRDefault="003A6B3D" w:rsidP="00BB53B6">
            <w:pPr>
              <w:jc w:val="center"/>
              <w:rPr>
                <w:ins w:id="602" w:author="Author"/>
                <w:sz w:val="20"/>
                <w:szCs w:val="20"/>
              </w:rPr>
            </w:pPr>
            <w:ins w:id="603" w:author="Author">
              <w:r>
                <w:rPr>
                  <w:sz w:val="20"/>
                  <w:szCs w:val="20"/>
                </w:rPr>
                <w:t>Navigation</w:t>
              </w:r>
            </w:ins>
          </w:p>
        </w:tc>
        <w:tc>
          <w:tcPr>
            <w:tcW w:w="1701" w:type="dxa"/>
          </w:tcPr>
          <w:p w14:paraId="713B6AF4" w14:textId="77777777" w:rsidR="00BB53B6" w:rsidRPr="00437A02" w:rsidRDefault="00BB53B6" w:rsidP="00BB53B6">
            <w:pPr>
              <w:rPr>
                <w:ins w:id="604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F830595" w14:textId="77777777" w:rsidR="00BB53B6" w:rsidRPr="00437A02" w:rsidRDefault="00BB53B6" w:rsidP="00BB53B6">
            <w:pPr>
              <w:jc w:val="right"/>
              <w:rPr>
                <w:ins w:id="605" w:author="Author"/>
                <w:sz w:val="20"/>
                <w:szCs w:val="20"/>
              </w:rPr>
            </w:pPr>
          </w:p>
        </w:tc>
      </w:tr>
      <w:tr w:rsidR="00E276AA" w:rsidRPr="00437A02" w14:paraId="576F0617" w14:textId="77777777" w:rsidTr="00386696">
        <w:trPr>
          <w:cantSplit/>
        </w:trPr>
        <w:tc>
          <w:tcPr>
            <w:tcW w:w="1419" w:type="dxa"/>
          </w:tcPr>
          <w:p w14:paraId="662C5A24" w14:textId="77777777" w:rsidR="00E276AA" w:rsidRPr="00437A02" w:rsidRDefault="002739DD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A4260506</w:t>
            </w:r>
          </w:p>
        </w:tc>
        <w:tc>
          <w:tcPr>
            <w:tcW w:w="1701" w:type="dxa"/>
          </w:tcPr>
          <w:p w14:paraId="4E8B134F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8</w:t>
            </w:r>
          </w:p>
        </w:tc>
        <w:tc>
          <w:tcPr>
            <w:tcW w:w="708" w:type="dxa"/>
          </w:tcPr>
          <w:p w14:paraId="48709DA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235E103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6AA05542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23F3B1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56FD889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BB53B6" w:rsidRPr="00437A02" w14:paraId="2E321915" w14:textId="77777777" w:rsidTr="00386696">
        <w:trPr>
          <w:cantSplit/>
          <w:ins w:id="606" w:author="Author"/>
        </w:trPr>
        <w:tc>
          <w:tcPr>
            <w:tcW w:w="1419" w:type="dxa"/>
          </w:tcPr>
          <w:p w14:paraId="53132513" w14:textId="0056DEAF" w:rsidR="00BB53B6" w:rsidRDefault="00BB53B6" w:rsidP="00AA6146">
            <w:pPr>
              <w:rPr>
                <w:ins w:id="607" w:author="Author"/>
                <w:sz w:val="20"/>
                <w:szCs w:val="20"/>
              </w:rPr>
            </w:pPr>
            <w:ins w:id="608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A426050</w:t>
              </w:r>
              <w:r w:rsidR="00AA6146">
                <w:rPr>
                  <w:rFonts w:ascii="Calibri" w:hAnsi="Calibri" w:cs="Calibri"/>
                  <w:color w:val="000000"/>
                  <w:sz w:val="20"/>
                  <w:szCs w:val="20"/>
                </w:rPr>
                <w:t>7</w:t>
              </w:r>
            </w:ins>
          </w:p>
        </w:tc>
        <w:tc>
          <w:tcPr>
            <w:tcW w:w="1701" w:type="dxa"/>
          </w:tcPr>
          <w:p w14:paraId="20823C9F" w14:textId="51C11262" w:rsidR="00BB53B6" w:rsidRPr="00FF278C" w:rsidRDefault="00BB53B6" w:rsidP="00BB53B6">
            <w:pPr>
              <w:rPr>
                <w:ins w:id="609" w:author="Author"/>
                <w:sz w:val="20"/>
                <w:szCs w:val="20"/>
              </w:rPr>
            </w:pPr>
            <w:ins w:id="610" w:author="Author">
              <w:r w:rsidRPr="00FF278C">
                <w:rPr>
                  <w:sz w:val="20"/>
                  <w:szCs w:val="20"/>
                </w:rPr>
                <w:t xml:space="preserve">Murray @ </w:t>
              </w:r>
              <w:r>
                <w:rPr>
                  <w:sz w:val="20"/>
                  <w:szCs w:val="20"/>
                </w:rPr>
                <w:t xml:space="preserve">Downstream </w:t>
              </w:r>
              <w:r w:rsidRPr="00FF278C">
                <w:rPr>
                  <w:sz w:val="20"/>
                  <w:szCs w:val="20"/>
                </w:rPr>
                <w:t xml:space="preserve">Lock </w:t>
              </w:r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708" w:type="dxa"/>
          </w:tcPr>
          <w:p w14:paraId="3F5C56C2" w14:textId="418AAA7D" w:rsidR="00BB53B6" w:rsidRPr="00437A02" w:rsidRDefault="00BB53B6" w:rsidP="00BB53B6">
            <w:pPr>
              <w:rPr>
                <w:ins w:id="611" w:author="Author"/>
                <w:sz w:val="20"/>
                <w:szCs w:val="20"/>
              </w:rPr>
            </w:pPr>
            <w:ins w:id="612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410" w:type="dxa"/>
          </w:tcPr>
          <w:p w14:paraId="547936C1" w14:textId="13E6CD7B" w:rsidR="00BB53B6" w:rsidRPr="00437A02" w:rsidRDefault="00BB53B6" w:rsidP="00AA6146">
            <w:pPr>
              <w:rPr>
                <w:ins w:id="613" w:author="Author"/>
                <w:sz w:val="20"/>
                <w:szCs w:val="20"/>
              </w:rPr>
            </w:pPr>
            <w:ins w:id="614" w:author="Author">
              <w:r>
                <w:rPr>
                  <w:sz w:val="20"/>
                  <w:szCs w:val="20"/>
                </w:rPr>
                <w:t>H&lt;= 2</w:t>
              </w:r>
              <w:r w:rsidR="00AA6146">
                <w:rPr>
                  <w:sz w:val="20"/>
                  <w:szCs w:val="20"/>
                </w:rPr>
                <w:t>0</w:t>
              </w:r>
              <w:r>
                <w:rPr>
                  <w:sz w:val="20"/>
                  <w:szCs w:val="20"/>
                </w:rPr>
                <w:t>.</w:t>
              </w:r>
              <w:r w:rsidR="00AA6146">
                <w:rPr>
                  <w:sz w:val="20"/>
                  <w:szCs w:val="20"/>
                </w:rPr>
                <w:t>86</w:t>
              </w:r>
              <w:r>
                <w:rPr>
                  <w:sz w:val="20"/>
                  <w:szCs w:val="20"/>
                </w:rPr>
                <w:t xml:space="preserve"> m</w:t>
              </w:r>
              <w:r w:rsidR="00401F05">
                <w:rPr>
                  <w:sz w:val="20"/>
                  <w:szCs w:val="20"/>
                </w:rPr>
                <w:t xml:space="preserve"> (</w:t>
              </w:r>
              <w:r w:rsidR="0067410A">
                <w:rPr>
                  <w:sz w:val="20"/>
                  <w:szCs w:val="20"/>
                </w:rPr>
                <w:t xml:space="preserve">lock </w:t>
              </w:r>
              <w:r w:rsidR="00401F05">
                <w:rPr>
                  <w:sz w:val="20"/>
                  <w:szCs w:val="20"/>
                </w:rPr>
                <w:t>sill level + 1.4 m)</w:t>
              </w:r>
            </w:ins>
          </w:p>
        </w:tc>
        <w:tc>
          <w:tcPr>
            <w:tcW w:w="851" w:type="dxa"/>
          </w:tcPr>
          <w:p w14:paraId="493661A1" w14:textId="752FFAD8" w:rsidR="00BB53B6" w:rsidRPr="00437A02" w:rsidRDefault="003A6B3D" w:rsidP="00BB53B6">
            <w:pPr>
              <w:jc w:val="center"/>
              <w:rPr>
                <w:ins w:id="615" w:author="Author"/>
                <w:sz w:val="20"/>
                <w:szCs w:val="20"/>
              </w:rPr>
            </w:pPr>
            <w:ins w:id="616" w:author="Author">
              <w:r>
                <w:rPr>
                  <w:sz w:val="20"/>
                  <w:szCs w:val="20"/>
                </w:rPr>
                <w:t>Navigation</w:t>
              </w:r>
            </w:ins>
          </w:p>
        </w:tc>
        <w:tc>
          <w:tcPr>
            <w:tcW w:w="1701" w:type="dxa"/>
          </w:tcPr>
          <w:p w14:paraId="464C3D52" w14:textId="77777777" w:rsidR="00BB53B6" w:rsidRPr="00437A02" w:rsidRDefault="00BB53B6" w:rsidP="00BB53B6">
            <w:pPr>
              <w:rPr>
                <w:ins w:id="617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5D958D7" w14:textId="77777777" w:rsidR="00BB53B6" w:rsidRPr="00437A02" w:rsidRDefault="00BB53B6" w:rsidP="00BB53B6">
            <w:pPr>
              <w:jc w:val="right"/>
              <w:rPr>
                <w:ins w:id="618" w:author="Author"/>
                <w:sz w:val="20"/>
                <w:szCs w:val="20"/>
              </w:rPr>
            </w:pPr>
          </w:p>
        </w:tc>
      </w:tr>
      <w:tr w:rsidR="00E276AA" w:rsidRPr="00437A02" w14:paraId="212E517F" w14:textId="77777777" w:rsidTr="00386696">
        <w:tc>
          <w:tcPr>
            <w:tcW w:w="1419" w:type="dxa"/>
          </w:tcPr>
          <w:p w14:paraId="59498163" w14:textId="289CEBD4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</w:t>
            </w:r>
            <w:r w:rsidR="00FF278C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73F5956B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7</w:t>
            </w:r>
          </w:p>
        </w:tc>
        <w:tc>
          <w:tcPr>
            <w:tcW w:w="708" w:type="dxa"/>
          </w:tcPr>
          <w:p w14:paraId="2F721DA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47E7C21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210ED2D1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50BA4E3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 SAL</w:t>
            </w:r>
          </w:p>
        </w:tc>
        <w:tc>
          <w:tcPr>
            <w:tcW w:w="1417" w:type="dxa"/>
          </w:tcPr>
          <w:p w14:paraId="1656F62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BB53B6" w:rsidRPr="00437A02" w14:paraId="7657C872" w14:textId="77777777" w:rsidTr="00386696">
        <w:trPr>
          <w:ins w:id="619" w:author="Author"/>
        </w:trPr>
        <w:tc>
          <w:tcPr>
            <w:tcW w:w="1419" w:type="dxa"/>
          </w:tcPr>
          <w:p w14:paraId="7B6635B3" w14:textId="5E3DB508" w:rsidR="00BB53B6" w:rsidRPr="00437A02" w:rsidRDefault="00BB53B6" w:rsidP="00AA6146">
            <w:pPr>
              <w:rPr>
                <w:ins w:id="620" w:author="Author"/>
                <w:sz w:val="20"/>
                <w:szCs w:val="20"/>
              </w:rPr>
            </w:pPr>
            <w:ins w:id="621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A426050</w:t>
              </w:r>
              <w:r w:rsidR="00AA6146">
                <w:rPr>
                  <w:rFonts w:ascii="Calibri" w:hAnsi="Calibri" w:cs="Calibri"/>
                  <w:color w:val="000000"/>
                  <w:sz w:val="20"/>
                  <w:szCs w:val="20"/>
                </w:rPr>
                <w:t>9</w:t>
              </w:r>
            </w:ins>
          </w:p>
        </w:tc>
        <w:tc>
          <w:tcPr>
            <w:tcW w:w="1701" w:type="dxa"/>
          </w:tcPr>
          <w:p w14:paraId="1B271DAC" w14:textId="3438BD82" w:rsidR="00BB53B6" w:rsidRPr="00FF278C" w:rsidRDefault="00BB53B6" w:rsidP="00BB53B6">
            <w:pPr>
              <w:rPr>
                <w:ins w:id="622" w:author="Author"/>
                <w:sz w:val="20"/>
                <w:szCs w:val="20"/>
              </w:rPr>
            </w:pPr>
            <w:ins w:id="623" w:author="Author">
              <w:r w:rsidRPr="00FF278C">
                <w:rPr>
                  <w:sz w:val="20"/>
                  <w:szCs w:val="20"/>
                </w:rPr>
                <w:t xml:space="preserve">Murray @ </w:t>
              </w:r>
              <w:r>
                <w:rPr>
                  <w:sz w:val="20"/>
                  <w:szCs w:val="20"/>
                </w:rPr>
                <w:t xml:space="preserve">Downstream </w:t>
              </w:r>
              <w:r w:rsidRPr="00FF278C">
                <w:rPr>
                  <w:sz w:val="20"/>
                  <w:szCs w:val="20"/>
                </w:rPr>
                <w:t xml:space="preserve">Lock </w:t>
              </w:r>
              <w:r>
                <w:rPr>
                  <w:sz w:val="20"/>
                  <w:szCs w:val="20"/>
                </w:rPr>
                <w:t>7</w:t>
              </w:r>
            </w:ins>
          </w:p>
        </w:tc>
        <w:tc>
          <w:tcPr>
            <w:tcW w:w="708" w:type="dxa"/>
          </w:tcPr>
          <w:p w14:paraId="46AA1CE3" w14:textId="3E4E895C" w:rsidR="00BB53B6" w:rsidRPr="00437A02" w:rsidRDefault="00BB53B6" w:rsidP="00BB53B6">
            <w:pPr>
              <w:rPr>
                <w:ins w:id="624" w:author="Author"/>
                <w:sz w:val="20"/>
                <w:szCs w:val="20"/>
              </w:rPr>
            </w:pPr>
            <w:ins w:id="625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410" w:type="dxa"/>
          </w:tcPr>
          <w:p w14:paraId="0722FC4C" w14:textId="1865A248" w:rsidR="00BB53B6" w:rsidRPr="00437A02" w:rsidRDefault="00BB53B6" w:rsidP="00AA6146">
            <w:pPr>
              <w:rPr>
                <w:ins w:id="626" w:author="Author"/>
                <w:sz w:val="20"/>
                <w:szCs w:val="20"/>
              </w:rPr>
            </w:pPr>
            <w:ins w:id="627" w:author="Author">
              <w:r>
                <w:rPr>
                  <w:sz w:val="20"/>
                  <w:szCs w:val="20"/>
                </w:rPr>
                <w:t xml:space="preserve">H&lt;= </w:t>
              </w:r>
              <w:r w:rsidR="00AA6146">
                <w:rPr>
                  <w:sz w:val="20"/>
                  <w:szCs w:val="20"/>
                </w:rPr>
                <w:t>18</w:t>
              </w:r>
              <w:r>
                <w:rPr>
                  <w:sz w:val="20"/>
                  <w:szCs w:val="20"/>
                </w:rPr>
                <w:t>.</w:t>
              </w:r>
              <w:r w:rsidR="00AA6146">
                <w:rPr>
                  <w:sz w:val="20"/>
                  <w:szCs w:val="20"/>
                </w:rPr>
                <w:t>35</w:t>
              </w:r>
              <w:r>
                <w:rPr>
                  <w:sz w:val="20"/>
                  <w:szCs w:val="20"/>
                </w:rPr>
                <w:t xml:space="preserve"> m</w:t>
              </w:r>
              <w:r w:rsidR="00401F05">
                <w:rPr>
                  <w:sz w:val="20"/>
                  <w:szCs w:val="20"/>
                </w:rPr>
                <w:t xml:space="preserve"> (</w:t>
              </w:r>
              <w:r w:rsidR="0067410A">
                <w:rPr>
                  <w:sz w:val="20"/>
                  <w:szCs w:val="20"/>
                </w:rPr>
                <w:t xml:space="preserve">lock </w:t>
              </w:r>
              <w:r w:rsidR="00401F05">
                <w:rPr>
                  <w:sz w:val="20"/>
                  <w:szCs w:val="20"/>
                </w:rPr>
                <w:t>sill level + 1.4 m)</w:t>
              </w:r>
            </w:ins>
          </w:p>
        </w:tc>
        <w:tc>
          <w:tcPr>
            <w:tcW w:w="851" w:type="dxa"/>
          </w:tcPr>
          <w:p w14:paraId="64359C31" w14:textId="20B73A12" w:rsidR="00BB53B6" w:rsidRPr="00437A02" w:rsidRDefault="003A6B3D" w:rsidP="00BB53B6">
            <w:pPr>
              <w:jc w:val="center"/>
              <w:rPr>
                <w:ins w:id="628" w:author="Author"/>
                <w:sz w:val="20"/>
                <w:szCs w:val="20"/>
              </w:rPr>
            </w:pPr>
            <w:ins w:id="629" w:author="Author">
              <w:r>
                <w:rPr>
                  <w:sz w:val="20"/>
                  <w:szCs w:val="20"/>
                </w:rPr>
                <w:t>Navigation</w:t>
              </w:r>
            </w:ins>
          </w:p>
        </w:tc>
        <w:tc>
          <w:tcPr>
            <w:tcW w:w="1701" w:type="dxa"/>
          </w:tcPr>
          <w:p w14:paraId="77B5E08F" w14:textId="77777777" w:rsidR="00BB53B6" w:rsidRPr="00437A02" w:rsidRDefault="00BB53B6" w:rsidP="00BB53B6">
            <w:pPr>
              <w:rPr>
                <w:ins w:id="630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774C936" w14:textId="77777777" w:rsidR="00BB53B6" w:rsidRPr="00437A02" w:rsidRDefault="00BB53B6" w:rsidP="00BB53B6">
            <w:pPr>
              <w:jc w:val="right"/>
              <w:rPr>
                <w:ins w:id="631" w:author="Author"/>
                <w:sz w:val="20"/>
                <w:szCs w:val="20"/>
              </w:rPr>
            </w:pPr>
          </w:p>
        </w:tc>
      </w:tr>
      <w:tr w:rsidR="00E276AA" w:rsidRPr="00437A02" w14:paraId="2561F0EF" w14:textId="77777777" w:rsidTr="00386696">
        <w:tc>
          <w:tcPr>
            <w:tcW w:w="1419" w:type="dxa"/>
            <w:vMerge w:val="restart"/>
          </w:tcPr>
          <w:p w14:paraId="08F93D5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A4260500</w:t>
            </w:r>
          </w:p>
        </w:tc>
        <w:tc>
          <w:tcPr>
            <w:tcW w:w="1701" w:type="dxa"/>
            <w:vMerge w:val="restart"/>
          </w:tcPr>
          <w:p w14:paraId="5CB41CE2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proofErr w:type="spellStart"/>
            <w:r w:rsidRPr="00FF278C">
              <w:rPr>
                <w:sz w:val="20"/>
                <w:szCs w:val="20"/>
              </w:rPr>
              <w:t>Frenchmans</w:t>
            </w:r>
            <w:proofErr w:type="spellEnd"/>
            <w:r w:rsidRPr="00FF278C">
              <w:rPr>
                <w:sz w:val="20"/>
                <w:szCs w:val="20"/>
              </w:rPr>
              <w:t xml:space="preserve"> Creek @ Inlet regulator</w:t>
            </w:r>
          </w:p>
        </w:tc>
        <w:tc>
          <w:tcPr>
            <w:tcW w:w="708" w:type="dxa"/>
            <w:vMerge w:val="restart"/>
          </w:tcPr>
          <w:p w14:paraId="04C4ECD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11BF76D6" w14:textId="73E26B6F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7,000 ML/d &lt; Q &lt;</w:t>
            </w:r>
            <w:ins w:id="632" w:author="Author">
              <w:r w:rsidR="005B7FAD">
                <w:rPr>
                  <w:sz w:val="20"/>
                  <w:szCs w:val="20"/>
                </w:rPr>
                <w:t>=</w:t>
              </w:r>
            </w:ins>
            <w:r w:rsidRPr="00437A02">
              <w:rPr>
                <w:sz w:val="20"/>
                <w:szCs w:val="20"/>
              </w:rPr>
              <w:t xml:space="preserve"> 10,000 ML/d</w:t>
            </w:r>
          </w:p>
        </w:tc>
        <w:tc>
          <w:tcPr>
            <w:tcW w:w="851" w:type="dxa"/>
          </w:tcPr>
          <w:p w14:paraId="793EAB15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74363F6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SO_Q_SOFT_1</w:t>
            </w:r>
          </w:p>
        </w:tc>
        <w:tc>
          <w:tcPr>
            <w:tcW w:w="1417" w:type="dxa"/>
          </w:tcPr>
          <w:p w14:paraId="602C7A6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7000</w:t>
            </w:r>
          </w:p>
        </w:tc>
      </w:tr>
      <w:tr w:rsidR="005B7FAD" w:rsidRPr="00437A02" w14:paraId="15FB84B3" w14:textId="77777777" w:rsidTr="00386696">
        <w:trPr>
          <w:ins w:id="633" w:author="Author"/>
        </w:trPr>
        <w:tc>
          <w:tcPr>
            <w:tcW w:w="1419" w:type="dxa"/>
            <w:vMerge/>
          </w:tcPr>
          <w:p w14:paraId="131885B2" w14:textId="77777777" w:rsidR="005B7FAD" w:rsidRPr="00437A02" w:rsidRDefault="005B7FAD" w:rsidP="005B7FAD">
            <w:pPr>
              <w:rPr>
                <w:ins w:id="634" w:author="Author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ECDB8EF" w14:textId="77777777" w:rsidR="005B7FAD" w:rsidRPr="00FF278C" w:rsidRDefault="005B7FAD" w:rsidP="005B7FAD">
            <w:pPr>
              <w:rPr>
                <w:ins w:id="635" w:author="Author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53C764D" w14:textId="77777777" w:rsidR="005B7FAD" w:rsidRPr="00437A02" w:rsidRDefault="005B7FAD" w:rsidP="005B7FAD">
            <w:pPr>
              <w:rPr>
                <w:ins w:id="636" w:author="Author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B933AC5" w14:textId="1F56E5B0" w:rsidR="005B7FAD" w:rsidRPr="00437A02" w:rsidRDefault="005B7FAD" w:rsidP="005B7FAD">
            <w:pPr>
              <w:rPr>
                <w:ins w:id="637" w:author="Author"/>
                <w:sz w:val="20"/>
                <w:szCs w:val="20"/>
              </w:rPr>
            </w:pPr>
            <w:ins w:id="638" w:author="Author">
              <w:r w:rsidRPr="00437A02">
                <w:rPr>
                  <w:sz w:val="20"/>
                  <w:szCs w:val="20"/>
                </w:rPr>
                <w:t>Q &gt;10,000 ML/d</w:t>
              </w:r>
            </w:ins>
          </w:p>
        </w:tc>
        <w:tc>
          <w:tcPr>
            <w:tcW w:w="851" w:type="dxa"/>
          </w:tcPr>
          <w:p w14:paraId="7A426663" w14:textId="26C5171A" w:rsidR="005B7FAD" w:rsidRPr="00437A02" w:rsidRDefault="005B7FAD" w:rsidP="005B7FAD">
            <w:pPr>
              <w:jc w:val="center"/>
              <w:rPr>
                <w:ins w:id="639" w:author="Author"/>
                <w:sz w:val="20"/>
                <w:szCs w:val="20"/>
              </w:rPr>
            </w:pPr>
            <w:ins w:id="640" w:author="Author">
              <w:r w:rsidRPr="00437A02">
                <w:rPr>
                  <w:sz w:val="20"/>
                  <w:szCs w:val="20"/>
                </w:rPr>
                <w:t>Hard</w:t>
              </w:r>
            </w:ins>
          </w:p>
        </w:tc>
        <w:tc>
          <w:tcPr>
            <w:tcW w:w="1701" w:type="dxa"/>
          </w:tcPr>
          <w:p w14:paraId="605EE776" w14:textId="6622DD5F" w:rsidR="005B7FAD" w:rsidRPr="00437A02" w:rsidRDefault="005B7FAD" w:rsidP="005B7FAD">
            <w:pPr>
              <w:rPr>
                <w:ins w:id="641" w:author="Author"/>
                <w:sz w:val="20"/>
                <w:szCs w:val="20"/>
              </w:rPr>
            </w:pPr>
            <w:ins w:id="642" w:author="Author">
              <w:r w:rsidRPr="00437A02">
                <w:rPr>
                  <w:sz w:val="20"/>
                  <w:szCs w:val="20"/>
                </w:rPr>
                <w:t>SO_Q_HARD_</w:t>
              </w:r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417" w:type="dxa"/>
          </w:tcPr>
          <w:p w14:paraId="33E291AE" w14:textId="6804E876" w:rsidR="005B7FAD" w:rsidRPr="00437A02" w:rsidRDefault="005B7FAD" w:rsidP="005B7FAD">
            <w:pPr>
              <w:jc w:val="right"/>
              <w:rPr>
                <w:ins w:id="643" w:author="Author"/>
                <w:sz w:val="20"/>
                <w:szCs w:val="20"/>
              </w:rPr>
            </w:pPr>
            <w:ins w:id="644" w:author="Author">
              <w:r w:rsidRPr="00437A02">
                <w:rPr>
                  <w:sz w:val="20"/>
                  <w:szCs w:val="20"/>
                </w:rPr>
                <w:t>10000</w:t>
              </w:r>
            </w:ins>
          </w:p>
        </w:tc>
      </w:tr>
      <w:tr w:rsidR="00E276AA" w:rsidRPr="00437A02" w14:paraId="0476EACA" w14:textId="77777777" w:rsidTr="00386696">
        <w:tc>
          <w:tcPr>
            <w:tcW w:w="1419" w:type="dxa"/>
            <w:vMerge/>
          </w:tcPr>
          <w:p w14:paraId="3964B6E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7CA5B1E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916708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CE6E033" w14:textId="21DF4660" w:rsidR="00E276AA" w:rsidRPr="00437A02" w:rsidRDefault="00E276AA" w:rsidP="005B7F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Q &lt;200 ML/d </w:t>
            </w:r>
            <w:del w:id="645" w:author="Author">
              <w:r w:rsidRPr="00437A02" w:rsidDel="005B7FAD">
                <w:rPr>
                  <w:sz w:val="20"/>
                  <w:szCs w:val="20"/>
                </w:rPr>
                <w:delText>OR Q &gt;= 10,000 ML/d</w:delText>
              </w:r>
            </w:del>
          </w:p>
        </w:tc>
        <w:tc>
          <w:tcPr>
            <w:tcW w:w="851" w:type="dxa"/>
          </w:tcPr>
          <w:p w14:paraId="5033EE7A" w14:textId="121C9971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646" w:author="Author">
              <w:r w:rsidRPr="00437A02" w:rsidDel="005B7FAD">
                <w:rPr>
                  <w:sz w:val="20"/>
                  <w:szCs w:val="20"/>
                </w:rPr>
                <w:delText>Hard</w:delText>
              </w:r>
            </w:del>
            <w:ins w:id="647" w:author="Author">
              <w:r w:rsidR="005B7FAD"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73509203" w14:textId="00E93FA3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</w:t>
            </w:r>
            <w:del w:id="648" w:author="Author">
              <w:r w:rsidRPr="00437A02" w:rsidDel="005B7FAD">
                <w:rPr>
                  <w:sz w:val="20"/>
                  <w:szCs w:val="20"/>
                </w:rPr>
                <w:delText>HARD</w:delText>
              </w:r>
            </w:del>
            <w:ins w:id="649" w:author="Author">
              <w:r w:rsidR="005B7FAD">
                <w:rPr>
                  <w:sz w:val="20"/>
                  <w:szCs w:val="20"/>
                </w:rPr>
                <w:t>Soft</w:t>
              </w:r>
            </w:ins>
            <w:r w:rsidRPr="00437A02">
              <w:rPr>
                <w:sz w:val="20"/>
                <w:szCs w:val="20"/>
              </w:rPr>
              <w:t>_1</w:t>
            </w:r>
          </w:p>
          <w:p w14:paraId="74FE792B" w14:textId="0F3AF60F" w:rsidR="00E276AA" w:rsidRPr="00437A02" w:rsidRDefault="00E276AA" w:rsidP="000876E2">
            <w:pPr>
              <w:rPr>
                <w:sz w:val="20"/>
                <w:szCs w:val="20"/>
              </w:rPr>
            </w:pPr>
            <w:del w:id="650" w:author="Author">
              <w:r w:rsidRPr="00437A02" w:rsidDel="005B7FAD">
                <w:rPr>
                  <w:sz w:val="20"/>
                  <w:szCs w:val="20"/>
                </w:rPr>
                <w:delText>SO_Q_HARD_2</w:delText>
              </w:r>
            </w:del>
          </w:p>
        </w:tc>
        <w:tc>
          <w:tcPr>
            <w:tcW w:w="1417" w:type="dxa"/>
          </w:tcPr>
          <w:p w14:paraId="617B5F07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  <w:p w14:paraId="54F98BD9" w14:textId="63FE4682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651" w:author="Author">
              <w:r w:rsidRPr="00437A02" w:rsidDel="005B7FAD">
                <w:rPr>
                  <w:sz w:val="20"/>
                  <w:szCs w:val="20"/>
                </w:rPr>
                <w:delText>10000</w:delText>
              </w:r>
            </w:del>
          </w:p>
        </w:tc>
      </w:tr>
      <w:tr w:rsidR="00E276AA" w:rsidRPr="00437A02" w14:paraId="066B78DC" w14:textId="77777777" w:rsidTr="00386696">
        <w:tc>
          <w:tcPr>
            <w:tcW w:w="1419" w:type="dxa"/>
            <w:vMerge w:val="restart"/>
          </w:tcPr>
          <w:p w14:paraId="6119EA86" w14:textId="270FE462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A4261093</w:t>
            </w:r>
            <w:r w:rsidR="00FF278C" w:rsidRPr="00FF278C">
              <w:rPr>
                <w:sz w:val="20"/>
                <w:szCs w:val="20"/>
              </w:rPr>
              <w:t xml:space="preserve"> (use LVIC data)</w:t>
            </w:r>
          </w:p>
          <w:p w14:paraId="3A46F7C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4F9CC371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Lake Victoria storage</w:t>
            </w:r>
          </w:p>
        </w:tc>
        <w:tc>
          <w:tcPr>
            <w:tcW w:w="708" w:type="dxa"/>
            <w:vMerge w:val="restart"/>
          </w:tcPr>
          <w:p w14:paraId="4C02B5B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</w:tcPr>
          <w:p w14:paraId="1F0139DE" w14:textId="67174F68" w:rsidR="00E276AA" w:rsidRPr="00437A02" w:rsidRDefault="00E276AA" w:rsidP="005B7F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</w:t>
            </w:r>
            <w:del w:id="652" w:author="Author">
              <w:r w:rsidRPr="00437A02" w:rsidDel="005B7FAD">
                <w:rPr>
                  <w:sz w:val="20"/>
                  <w:szCs w:val="20"/>
                </w:rPr>
                <w:delText>=</w:delText>
              </w:r>
            </w:del>
            <w:r w:rsidRPr="00437A02">
              <w:rPr>
                <w:sz w:val="20"/>
                <w:szCs w:val="20"/>
              </w:rPr>
              <w:t xml:space="preserve"> 26.95 m</w:t>
            </w:r>
          </w:p>
        </w:tc>
        <w:tc>
          <w:tcPr>
            <w:tcW w:w="851" w:type="dxa"/>
          </w:tcPr>
          <w:p w14:paraId="0D15C913" w14:textId="0A2A96C8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653" w:author="Author">
              <w:r w:rsidRPr="00437A02" w:rsidDel="005B7FAD">
                <w:rPr>
                  <w:sz w:val="20"/>
                  <w:szCs w:val="20"/>
                </w:rPr>
                <w:delText>Soft</w:delText>
              </w:r>
            </w:del>
            <w:ins w:id="654" w:author="Author">
              <w:r w:rsidR="005B7FAD">
                <w:rPr>
                  <w:sz w:val="20"/>
                  <w:szCs w:val="20"/>
                </w:rPr>
                <w:t>Hard</w:t>
              </w:r>
            </w:ins>
          </w:p>
        </w:tc>
        <w:tc>
          <w:tcPr>
            <w:tcW w:w="1701" w:type="dxa"/>
          </w:tcPr>
          <w:p w14:paraId="17CFA61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417" w:type="dxa"/>
          </w:tcPr>
          <w:p w14:paraId="14226438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26.95</w:t>
            </w:r>
          </w:p>
        </w:tc>
      </w:tr>
      <w:tr w:rsidR="00E276AA" w:rsidRPr="00437A02" w14:paraId="7C125578" w14:textId="77777777" w:rsidTr="00386696">
        <w:tc>
          <w:tcPr>
            <w:tcW w:w="1419" w:type="dxa"/>
            <w:vMerge/>
          </w:tcPr>
          <w:p w14:paraId="6408527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E5037BC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676E9FB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AFB355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24.45 m &lt; H &lt; 24.55 m </w:t>
            </w:r>
          </w:p>
        </w:tc>
        <w:tc>
          <w:tcPr>
            <w:tcW w:w="851" w:type="dxa"/>
          </w:tcPr>
          <w:p w14:paraId="023A7825" w14:textId="4A8B8FC5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655" w:author="Author">
              <w:r w:rsidRPr="00437A02" w:rsidDel="005B7FAD">
                <w:rPr>
                  <w:sz w:val="20"/>
                  <w:szCs w:val="20"/>
                </w:rPr>
                <w:delText>Hard</w:delText>
              </w:r>
            </w:del>
            <w:ins w:id="656" w:author="Author">
              <w:r w:rsidR="005B7FAD"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181FCAA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  <w:p w14:paraId="16AD5C4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SO_H_HARD_2</w:t>
            </w:r>
          </w:p>
        </w:tc>
        <w:tc>
          <w:tcPr>
            <w:tcW w:w="1417" w:type="dxa"/>
          </w:tcPr>
          <w:p w14:paraId="13B90B53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24.45</w:t>
            </w:r>
          </w:p>
          <w:p w14:paraId="3CF41D3C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24.55</w:t>
            </w:r>
          </w:p>
        </w:tc>
      </w:tr>
      <w:tr w:rsidR="00E276AA" w:rsidRPr="00437A02" w14:paraId="1D1D636B" w14:textId="77777777" w:rsidTr="00386696">
        <w:tc>
          <w:tcPr>
            <w:tcW w:w="1419" w:type="dxa"/>
            <w:vMerge/>
          </w:tcPr>
          <w:p w14:paraId="6665D22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B3C2238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CF9A870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0BFD8B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26 m &lt; H &lt; 27 m, ΔH (rate of rise) &gt; 0.05 m</w:t>
            </w:r>
          </w:p>
        </w:tc>
        <w:tc>
          <w:tcPr>
            <w:tcW w:w="851" w:type="dxa"/>
          </w:tcPr>
          <w:p w14:paraId="2AE87F2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3461C86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SO_dH_HARD_3</w:t>
            </w:r>
          </w:p>
        </w:tc>
        <w:tc>
          <w:tcPr>
            <w:tcW w:w="1417" w:type="dxa"/>
          </w:tcPr>
          <w:p w14:paraId="26516F0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0.05</w:t>
            </w:r>
          </w:p>
        </w:tc>
      </w:tr>
      <w:tr w:rsidR="00E276AA" w:rsidRPr="00437A02" w14:paraId="1A7C1FA4" w14:textId="77777777" w:rsidTr="00386696">
        <w:tc>
          <w:tcPr>
            <w:tcW w:w="1419" w:type="dxa"/>
            <w:vMerge/>
          </w:tcPr>
          <w:p w14:paraId="0B7BCDB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790017C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A95AC4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3AFE8BB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5242AB3E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2B0597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SO_EC_SAL</w:t>
            </w:r>
          </w:p>
        </w:tc>
        <w:tc>
          <w:tcPr>
            <w:tcW w:w="1417" w:type="dxa"/>
          </w:tcPr>
          <w:p w14:paraId="2265124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E276AA" w:rsidRPr="00437A02" w14:paraId="51134EA1" w14:textId="77777777" w:rsidTr="00386696">
        <w:tc>
          <w:tcPr>
            <w:tcW w:w="1419" w:type="dxa"/>
            <w:vMerge w:val="restart"/>
          </w:tcPr>
          <w:p w14:paraId="26D6A03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A4260502</w:t>
            </w:r>
          </w:p>
        </w:tc>
        <w:tc>
          <w:tcPr>
            <w:tcW w:w="1701" w:type="dxa"/>
            <w:vMerge w:val="restart"/>
          </w:tcPr>
          <w:p w14:paraId="12CDE67B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Lake Victoria @ outlet regulator</w:t>
            </w:r>
          </w:p>
        </w:tc>
        <w:tc>
          <w:tcPr>
            <w:tcW w:w="708" w:type="dxa"/>
            <w:vMerge w:val="restart"/>
          </w:tcPr>
          <w:p w14:paraId="000FB78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75FF99E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700 ML/d OR &gt; 10,000 ML/day</w:t>
            </w:r>
          </w:p>
        </w:tc>
        <w:tc>
          <w:tcPr>
            <w:tcW w:w="851" w:type="dxa"/>
          </w:tcPr>
          <w:p w14:paraId="69BFAB5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791D75F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  <w:p w14:paraId="7A4419A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7" w:type="dxa"/>
          </w:tcPr>
          <w:p w14:paraId="219975C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</w:t>
            </w:r>
          </w:p>
          <w:p w14:paraId="17487092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10000</w:t>
            </w:r>
          </w:p>
        </w:tc>
      </w:tr>
      <w:tr w:rsidR="00E276AA" w:rsidRPr="00437A02" w14:paraId="53D96A39" w14:textId="77777777" w:rsidTr="00386696">
        <w:tc>
          <w:tcPr>
            <w:tcW w:w="1419" w:type="dxa"/>
            <w:vMerge/>
          </w:tcPr>
          <w:p w14:paraId="6CBC5C2A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1128A3C2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F1EFD8D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2F1ED47" w14:textId="7F791819" w:rsidR="00E276AA" w:rsidRPr="005E7048" w:rsidRDefault="002739DD" w:rsidP="000876E2">
            <w:pPr>
              <w:rPr>
                <w:sz w:val="20"/>
                <w:szCs w:val="20"/>
                <w:highlight w:val="yellow"/>
                <w:rPrChange w:id="657" w:author="Author">
                  <w:rPr>
                    <w:sz w:val="20"/>
                    <w:szCs w:val="20"/>
                  </w:rPr>
                </w:rPrChange>
              </w:rPr>
            </w:pPr>
            <w:del w:id="658" w:author="Author">
              <w:r w:rsidRPr="005E7048" w:rsidDel="005E7048">
                <w:rPr>
                  <w:sz w:val="20"/>
                  <w:szCs w:val="20"/>
                  <w:highlight w:val="yellow"/>
                  <w:rPrChange w:id="659" w:author="Author">
                    <w:rPr>
                      <w:sz w:val="20"/>
                      <w:szCs w:val="20"/>
                    </w:rPr>
                  </w:rPrChange>
                </w:rPr>
                <w:delText>V (outlet capacity)</w:delText>
              </w:r>
              <w:r w:rsidR="00E276AA" w:rsidRPr="005E7048" w:rsidDel="005E7048">
                <w:rPr>
                  <w:sz w:val="20"/>
                  <w:szCs w:val="20"/>
                  <w:highlight w:val="yellow"/>
                  <w:rPrChange w:id="660" w:author="Author">
                    <w:rPr>
                      <w:sz w:val="20"/>
                      <w:szCs w:val="20"/>
                    </w:rPr>
                  </w:rPrChange>
                </w:rPr>
                <w:delText xml:space="preserve"> – Q &lt; 0</w:delText>
              </w:r>
            </w:del>
          </w:p>
        </w:tc>
        <w:tc>
          <w:tcPr>
            <w:tcW w:w="851" w:type="dxa"/>
          </w:tcPr>
          <w:p w14:paraId="56289B94" w14:textId="654D7632" w:rsidR="00E276AA" w:rsidRPr="005E7048" w:rsidRDefault="00E276AA" w:rsidP="000876E2">
            <w:pPr>
              <w:jc w:val="center"/>
              <w:rPr>
                <w:sz w:val="20"/>
                <w:szCs w:val="20"/>
                <w:highlight w:val="yellow"/>
                <w:rPrChange w:id="661" w:author="Author">
                  <w:rPr>
                    <w:sz w:val="20"/>
                    <w:szCs w:val="20"/>
                  </w:rPr>
                </w:rPrChange>
              </w:rPr>
            </w:pPr>
            <w:del w:id="662" w:author="Author">
              <w:r w:rsidRPr="005E7048" w:rsidDel="005E7048">
                <w:rPr>
                  <w:sz w:val="20"/>
                  <w:szCs w:val="20"/>
                  <w:highlight w:val="yellow"/>
                  <w:rPrChange w:id="663" w:author="Author">
                    <w:rPr>
                      <w:sz w:val="20"/>
                      <w:szCs w:val="20"/>
                    </w:rPr>
                  </w:rPrChange>
                </w:rPr>
                <w:delText>Hard</w:delText>
              </w:r>
            </w:del>
          </w:p>
        </w:tc>
        <w:tc>
          <w:tcPr>
            <w:tcW w:w="1701" w:type="dxa"/>
          </w:tcPr>
          <w:p w14:paraId="6EE54DFC" w14:textId="476769AA" w:rsidR="00E276AA" w:rsidRPr="005E7048" w:rsidRDefault="00E276AA" w:rsidP="000876E2">
            <w:pPr>
              <w:rPr>
                <w:sz w:val="20"/>
                <w:szCs w:val="20"/>
                <w:highlight w:val="yellow"/>
                <w:rPrChange w:id="664" w:author="Author">
                  <w:rPr>
                    <w:sz w:val="20"/>
                    <w:szCs w:val="20"/>
                  </w:rPr>
                </w:rPrChange>
              </w:rPr>
            </w:pPr>
            <w:del w:id="665" w:author="Author">
              <w:r w:rsidRPr="005E7048" w:rsidDel="005E7048">
                <w:rPr>
                  <w:sz w:val="20"/>
                  <w:szCs w:val="20"/>
                  <w:highlight w:val="yellow"/>
                  <w:rPrChange w:id="666" w:author="Author">
                    <w:rPr>
                      <w:sz w:val="20"/>
                      <w:szCs w:val="20"/>
                    </w:rPr>
                  </w:rPrChange>
                </w:rPr>
                <w:delText>SO_Q_HARD_1</w:delText>
              </w:r>
            </w:del>
          </w:p>
        </w:tc>
        <w:tc>
          <w:tcPr>
            <w:tcW w:w="1417" w:type="dxa"/>
          </w:tcPr>
          <w:p w14:paraId="6DEDB8DA" w14:textId="05E543D1" w:rsidR="00E276AA" w:rsidRPr="005E7048" w:rsidRDefault="00E276AA" w:rsidP="00437A02">
            <w:pPr>
              <w:jc w:val="right"/>
              <w:rPr>
                <w:sz w:val="20"/>
                <w:szCs w:val="20"/>
                <w:highlight w:val="yellow"/>
                <w:rPrChange w:id="667" w:author="Author">
                  <w:rPr>
                    <w:sz w:val="20"/>
                    <w:szCs w:val="20"/>
                  </w:rPr>
                </w:rPrChange>
              </w:rPr>
            </w:pPr>
            <w:commentRangeStart w:id="668"/>
            <w:del w:id="669" w:author="Author">
              <w:r w:rsidRPr="005E7048" w:rsidDel="005E7048">
                <w:rPr>
                  <w:sz w:val="20"/>
                  <w:szCs w:val="20"/>
                  <w:highlight w:val="yellow"/>
                  <w:rPrChange w:id="670" w:author="Author">
                    <w:rPr>
                      <w:sz w:val="20"/>
                      <w:szCs w:val="20"/>
                    </w:rPr>
                  </w:rPrChange>
                </w:rPr>
                <w:delText>0</w:delText>
              </w:r>
            </w:del>
            <w:commentRangeEnd w:id="668"/>
            <w:r w:rsidR="005B7FAD">
              <w:rPr>
                <w:rStyle w:val="CommentReference"/>
              </w:rPr>
              <w:commentReference w:id="668"/>
            </w:r>
          </w:p>
        </w:tc>
      </w:tr>
      <w:tr w:rsidR="00E276AA" w:rsidRPr="00437A02" w14:paraId="0A52482C" w14:textId="77777777" w:rsidTr="00386696">
        <w:tc>
          <w:tcPr>
            <w:tcW w:w="1419" w:type="dxa"/>
            <w:vMerge/>
          </w:tcPr>
          <w:p w14:paraId="56CCDD41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0C50EA92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1743A25B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8B84332" w14:textId="62075789" w:rsidR="00E276AA" w:rsidRPr="005E7048" w:rsidRDefault="002739DD" w:rsidP="000876E2">
            <w:pPr>
              <w:rPr>
                <w:sz w:val="20"/>
                <w:szCs w:val="20"/>
                <w:highlight w:val="yellow"/>
                <w:rPrChange w:id="671" w:author="Author">
                  <w:rPr>
                    <w:sz w:val="20"/>
                    <w:szCs w:val="20"/>
                  </w:rPr>
                </w:rPrChange>
              </w:rPr>
            </w:pPr>
            <w:del w:id="672" w:author="Author">
              <w:r w:rsidRPr="005E7048" w:rsidDel="005E7048">
                <w:rPr>
                  <w:sz w:val="20"/>
                  <w:szCs w:val="20"/>
                  <w:highlight w:val="yellow"/>
                  <w:rPrChange w:id="673" w:author="Author">
                    <w:rPr>
                      <w:sz w:val="20"/>
                      <w:szCs w:val="20"/>
                    </w:rPr>
                  </w:rPrChange>
                </w:rPr>
                <w:delText xml:space="preserve">V (outlet capacity) </w:delText>
              </w:r>
              <w:r w:rsidR="00E276AA" w:rsidRPr="005E7048" w:rsidDel="005E7048">
                <w:rPr>
                  <w:sz w:val="20"/>
                  <w:szCs w:val="20"/>
                  <w:highlight w:val="yellow"/>
                  <w:rPrChange w:id="674" w:author="Author">
                    <w:rPr>
                      <w:sz w:val="20"/>
                      <w:szCs w:val="20"/>
                    </w:rPr>
                  </w:rPrChange>
                </w:rPr>
                <w:delText>– Q &lt; 1,000 ML/d</w:delText>
              </w:r>
            </w:del>
          </w:p>
        </w:tc>
        <w:tc>
          <w:tcPr>
            <w:tcW w:w="851" w:type="dxa"/>
          </w:tcPr>
          <w:p w14:paraId="6FF6893D" w14:textId="3347FA1E" w:rsidR="00E276AA" w:rsidRPr="005E7048" w:rsidRDefault="00E276AA" w:rsidP="000876E2">
            <w:pPr>
              <w:jc w:val="center"/>
              <w:rPr>
                <w:sz w:val="20"/>
                <w:szCs w:val="20"/>
                <w:highlight w:val="yellow"/>
                <w:rPrChange w:id="675" w:author="Author">
                  <w:rPr>
                    <w:sz w:val="20"/>
                    <w:szCs w:val="20"/>
                  </w:rPr>
                </w:rPrChange>
              </w:rPr>
            </w:pPr>
            <w:del w:id="676" w:author="Author">
              <w:r w:rsidRPr="005E7048" w:rsidDel="005E7048">
                <w:rPr>
                  <w:sz w:val="20"/>
                  <w:szCs w:val="20"/>
                  <w:highlight w:val="yellow"/>
                  <w:rPrChange w:id="677" w:author="Author">
                    <w:rPr>
                      <w:sz w:val="20"/>
                      <w:szCs w:val="20"/>
                    </w:rPr>
                  </w:rPrChange>
                </w:rPr>
                <w:delText>Soft</w:delText>
              </w:r>
            </w:del>
          </w:p>
        </w:tc>
        <w:tc>
          <w:tcPr>
            <w:tcW w:w="1701" w:type="dxa"/>
          </w:tcPr>
          <w:p w14:paraId="5FFBCC37" w14:textId="4EDA99B8" w:rsidR="00E276AA" w:rsidRPr="005E7048" w:rsidRDefault="00E276AA" w:rsidP="000876E2">
            <w:pPr>
              <w:rPr>
                <w:sz w:val="20"/>
                <w:szCs w:val="20"/>
                <w:highlight w:val="yellow"/>
                <w:rPrChange w:id="678" w:author="Author">
                  <w:rPr>
                    <w:sz w:val="20"/>
                    <w:szCs w:val="20"/>
                  </w:rPr>
                </w:rPrChange>
              </w:rPr>
            </w:pPr>
            <w:del w:id="679" w:author="Author">
              <w:r w:rsidRPr="005E7048" w:rsidDel="005E7048">
                <w:rPr>
                  <w:sz w:val="20"/>
                  <w:szCs w:val="20"/>
                  <w:highlight w:val="yellow"/>
                  <w:rPrChange w:id="680" w:author="Author">
                    <w:rPr>
                      <w:sz w:val="20"/>
                      <w:szCs w:val="20"/>
                    </w:rPr>
                  </w:rPrChange>
                </w:rPr>
                <w:delText>SO_Q_SOFT_1</w:delText>
              </w:r>
            </w:del>
          </w:p>
        </w:tc>
        <w:tc>
          <w:tcPr>
            <w:tcW w:w="1417" w:type="dxa"/>
          </w:tcPr>
          <w:p w14:paraId="59D638EA" w14:textId="639E66CC" w:rsidR="00E276AA" w:rsidRPr="005E7048" w:rsidRDefault="00E276AA" w:rsidP="00437A02">
            <w:pPr>
              <w:jc w:val="right"/>
              <w:rPr>
                <w:sz w:val="20"/>
                <w:szCs w:val="20"/>
                <w:highlight w:val="yellow"/>
                <w:rPrChange w:id="681" w:author="Author">
                  <w:rPr>
                    <w:sz w:val="20"/>
                    <w:szCs w:val="20"/>
                  </w:rPr>
                </w:rPrChange>
              </w:rPr>
            </w:pPr>
            <w:del w:id="682" w:author="Author">
              <w:r w:rsidRPr="005E7048" w:rsidDel="005E7048">
                <w:rPr>
                  <w:sz w:val="20"/>
                  <w:szCs w:val="20"/>
                  <w:highlight w:val="yellow"/>
                  <w:rPrChange w:id="683" w:author="Author">
                    <w:rPr>
                      <w:sz w:val="20"/>
                      <w:szCs w:val="20"/>
                    </w:rPr>
                  </w:rPrChange>
                </w:rPr>
                <w:delText>1000</w:delText>
              </w:r>
            </w:del>
          </w:p>
        </w:tc>
      </w:tr>
      <w:tr w:rsidR="00E276AA" w:rsidRPr="00437A02" w14:paraId="210102B1" w14:textId="77777777" w:rsidTr="00386696">
        <w:tc>
          <w:tcPr>
            <w:tcW w:w="1419" w:type="dxa"/>
          </w:tcPr>
          <w:p w14:paraId="11A7675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A4260641</w:t>
            </w:r>
          </w:p>
        </w:tc>
        <w:tc>
          <w:tcPr>
            <w:tcW w:w="1701" w:type="dxa"/>
          </w:tcPr>
          <w:p w14:paraId="5E339C7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Rufus River </w:t>
            </w:r>
          </w:p>
        </w:tc>
        <w:tc>
          <w:tcPr>
            <w:tcW w:w="708" w:type="dxa"/>
          </w:tcPr>
          <w:p w14:paraId="7D07503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1C9DEC0F" w14:textId="10D3E55A" w:rsidR="00E276AA" w:rsidRPr="00437A02" w:rsidRDefault="00E276AA" w:rsidP="005D58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EC &gt; </w:t>
            </w:r>
            <w:del w:id="684" w:author="Author">
              <w:r w:rsidRPr="00437A02" w:rsidDel="005D5873">
                <w:rPr>
                  <w:sz w:val="20"/>
                  <w:szCs w:val="20"/>
                </w:rPr>
                <w:delText>750</w:delText>
              </w:r>
            </w:del>
            <w:ins w:id="685" w:author="Author">
              <w:r w:rsidR="005D5873">
                <w:rPr>
                  <w:sz w:val="20"/>
                  <w:szCs w:val="20"/>
                </w:rPr>
                <w:t>40</w:t>
              </w:r>
              <w:r w:rsidR="005D5873" w:rsidRPr="00437A02">
                <w:rPr>
                  <w:sz w:val="20"/>
                  <w:szCs w:val="20"/>
                </w:rPr>
                <w:t>0</w:t>
              </w:r>
            </w:ins>
          </w:p>
        </w:tc>
        <w:tc>
          <w:tcPr>
            <w:tcW w:w="851" w:type="dxa"/>
          </w:tcPr>
          <w:p w14:paraId="7175C267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4DAFEA2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70B669AD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750</w:t>
            </w:r>
          </w:p>
        </w:tc>
      </w:tr>
      <w:tr w:rsidR="00E276AA" w:rsidRPr="00437A02" w14:paraId="0AD3436A" w14:textId="77777777" w:rsidTr="00386696">
        <w:tc>
          <w:tcPr>
            <w:tcW w:w="1419" w:type="dxa"/>
          </w:tcPr>
          <w:p w14:paraId="3ED1090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426200A</w:t>
            </w:r>
          </w:p>
        </w:tc>
        <w:tc>
          <w:tcPr>
            <w:tcW w:w="1701" w:type="dxa"/>
          </w:tcPr>
          <w:p w14:paraId="7455463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Murray @ downstream Rufus River </w:t>
            </w:r>
          </w:p>
        </w:tc>
        <w:tc>
          <w:tcPr>
            <w:tcW w:w="708" w:type="dxa"/>
          </w:tcPr>
          <w:p w14:paraId="0674581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38637026" w14:textId="2C12594E" w:rsidR="00E276AA" w:rsidRPr="00437A02" w:rsidRDefault="00E276AA" w:rsidP="001F019E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EC &gt; </w:t>
            </w:r>
            <w:commentRangeStart w:id="686"/>
            <w:del w:id="687" w:author="Author">
              <w:r w:rsidRPr="00437A02" w:rsidDel="001F019E">
                <w:rPr>
                  <w:sz w:val="20"/>
                  <w:szCs w:val="20"/>
                </w:rPr>
                <w:delText>750</w:delText>
              </w:r>
              <w:commentRangeEnd w:id="686"/>
              <w:r w:rsidR="001F019E" w:rsidDel="001F019E">
                <w:rPr>
                  <w:rStyle w:val="CommentReference"/>
                </w:rPr>
                <w:commentReference w:id="686"/>
              </w:r>
            </w:del>
            <w:ins w:id="688" w:author="Author">
              <w:r w:rsidR="001F019E">
                <w:rPr>
                  <w:sz w:val="20"/>
                  <w:szCs w:val="20"/>
                </w:rPr>
                <w:t>450</w:t>
              </w:r>
            </w:ins>
          </w:p>
        </w:tc>
        <w:tc>
          <w:tcPr>
            <w:tcW w:w="851" w:type="dxa"/>
          </w:tcPr>
          <w:p w14:paraId="59D231D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FCE6B8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5D0102BF" w14:textId="4D8FC896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689" w:author="Author">
              <w:r w:rsidRPr="00437A02" w:rsidDel="001F019E">
                <w:rPr>
                  <w:sz w:val="20"/>
                  <w:szCs w:val="20"/>
                </w:rPr>
                <w:delText>750</w:delText>
              </w:r>
            </w:del>
            <w:ins w:id="690" w:author="Author">
              <w:r w:rsidR="001F019E">
                <w:rPr>
                  <w:sz w:val="20"/>
                  <w:szCs w:val="20"/>
                </w:rPr>
                <w:t>500</w:t>
              </w:r>
            </w:ins>
          </w:p>
        </w:tc>
      </w:tr>
    </w:tbl>
    <w:p w14:paraId="65CDEDCE" w14:textId="77777777" w:rsidR="00437A02" w:rsidRDefault="00437A02">
      <w:r>
        <w:br w:type="page"/>
      </w:r>
    </w:p>
    <w:tbl>
      <w:tblPr>
        <w:tblStyle w:val="TableGrid"/>
        <w:tblW w:w="1021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708"/>
        <w:gridCol w:w="2363"/>
        <w:gridCol w:w="904"/>
        <w:gridCol w:w="1701"/>
        <w:gridCol w:w="1418"/>
      </w:tblGrid>
      <w:tr w:rsidR="002739DD" w:rsidRPr="00437A02" w14:paraId="2EB40618" w14:textId="77777777" w:rsidTr="00437A02">
        <w:trPr>
          <w:cantSplit/>
        </w:trPr>
        <w:tc>
          <w:tcPr>
            <w:tcW w:w="1419" w:type="dxa"/>
            <w:vMerge w:val="restart"/>
          </w:tcPr>
          <w:p w14:paraId="2828EFCC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lastRenderedPageBreak/>
              <w:t>MENINDE</w:t>
            </w:r>
          </w:p>
        </w:tc>
        <w:tc>
          <w:tcPr>
            <w:tcW w:w="1701" w:type="dxa"/>
            <w:vMerge w:val="restart"/>
          </w:tcPr>
          <w:p w14:paraId="45843788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Menindee Lake</w:t>
            </w:r>
          </w:p>
        </w:tc>
        <w:tc>
          <w:tcPr>
            <w:tcW w:w="708" w:type="dxa"/>
            <w:vMerge w:val="restart"/>
          </w:tcPr>
          <w:p w14:paraId="7C532EC0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363" w:type="dxa"/>
          </w:tcPr>
          <w:p w14:paraId="1E356D7E" w14:textId="7DE9FC0D" w:rsidR="002739DD" w:rsidRPr="00437A02" w:rsidRDefault="002739DD" w:rsidP="00AA74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</w:t>
            </w:r>
            <w:del w:id="691" w:author="Author">
              <w:r w:rsidRPr="00437A02" w:rsidDel="00AA74AD">
                <w:rPr>
                  <w:sz w:val="20"/>
                  <w:szCs w:val="20"/>
                </w:rPr>
                <w:delText>=</w:delText>
              </w:r>
            </w:del>
            <w:r w:rsidRPr="00437A02">
              <w:rPr>
                <w:sz w:val="20"/>
                <w:szCs w:val="20"/>
              </w:rPr>
              <w:t xml:space="preserve"> 1,730,000 ML</w:t>
            </w:r>
            <w:ins w:id="692" w:author="Author">
              <w:r w:rsidR="00AA74AD">
                <w:rPr>
                  <w:sz w:val="20"/>
                  <w:szCs w:val="20"/>
                </w:rPr>
                <w:t xml:space="preserve"> Month = November, December, January and February</w:t>
              </w:r>
            </w:ins>
          </w:p>
        </w:tc>
        <w:tc>
          <w:tcPr>
            <w:tcW w:w="904" w:type="dxa"/>
          </w:tcPr>
          <w:p w14:paraId="02B64A6D" w14:textId="413D14B0" w:rsidR="002739DD" w:rsidRPr="00437A02" w:rsidRDefault="002739DD" w:rsidP="00AA74AD">
            <w:pPr>
              <w:jc w:val="center"/>
              <w:rPr>
                <w:sz w:val="20"/>
                <w:szCs w:val="20"/>
              </w:rPr>
            </w:pPr>
            <w:del w:id="693" w:author="Author">
              <w:r w:rsidRPr="00437A02" w:rsidDel="00AA74AD">
                <w:rPr>
                  <w:sz w:val="20"/>
                  <w:szCs w:val="20"/>
                </w:rPr>
                <w:delText>Hard</w:delText>
              </w:r>
            </w:del>
            <w:ins w:id="694" w:author="Author">
              <w:r w:rsidR="00AA74AD"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2651EE4C" w14:textId="7FBB822F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SO_V_HARD_1</w:t>
            </w:r>
          </w:p>
        </w:tc>
        <w:tc>
          <w:tcPr>
            <w:tcW w:w="1418" w:type="dxa"/>
          </w:tcPr>
          <w:p w14:paraId="302FA404" w14:textId="23A7D84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1730000</w:t>
            </w:r>
          </w:p>
        </w:tc>
      </w:tr>
      <w:tr w:rsidR="002739DD" w:rsidRPr="00437A02" w14:paraId="4BAF45D4" w14:textId="77777777" w:rsidTr="00437A02">
        <w:trPr>
          <w:cantSplit/>
        </w:trPr>
        <w:tc>
          <w:tcPr>
            <w:tcW w:w="1419" w:type="dxa"/>
            <w:vMerge/>
          </w:tcPr>
          <w:p w14:paraId="4B5A9BFD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E1F0782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376FF4D2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5D0FFA06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2,050,000 ML</w:t>
            </w:r>
          </w:p>
        </w:tc>
        <w:tc>
          <w:tcPr>
            <w:tcW w:w="904" w:type="dxa"/>
          </w:tcPr>
          <w:p w14:paraId="48F79AEF" w14:textId="59B7AB4B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del w:id="695" w:author="Author">
              <w:r w:rsidRPr="00437A02" w:rsidDel="000F51E8">
                <w:rPr>
                  <w:sz w:val="20"/>
                  <w:szCs w:val="20"/>
                </w:rPr>
                <w:delText>FSL</w:delText>
              </w:r>
            </w:del>
            <w:ins w:id="696" w:author="Author">
              <w:r w:rsidR="000F51E8">
                <w:rPr>
                  <w:sz w:val="20"/>
                  <w:szCs w:val="20"/>
                </w:rPr>
                <w:t>Hard</w:t>
              </w:r>
            </w:ins>
          </w:p>
        </w:tc>
        <w:tc>
          <w:tcPr>
            <w:tcW w:w="1701" w:type="dxa"/>
          </w:tcPr>
          <w:p w14:paraId="5DFFAC19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SO_V_FSL</w:t>
            </w:r>
          </w:p>
        </w:tc>
        <w:tc>
          <w:tcPr>
            <w:tcW w:w="1418" w:type="dxa"/>
          </w:tcPr>
          <w:p w14:paraId="347A1CCA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commentRangeStart w:id="697"/>
            <w:r w:rsidRPr="00437A02">
              <w:rPr>
                <w:sz w:val="20"/>
                <w:szCs w:val="20"/>
              </w:rPr>
              <w:t>2050000</w:t>
            </w:r>
            <w:commentRangeEnd w:id="697"/>
            <w:r w:rsidR="000F51E8">
              <w:rPr>
                <w:rStyle w:val="CommentReference"/>
              </w:rPr>
              <w:commentReference w:id="697"/>
            </w:r>
          </w:p>
        </w:tc>
      </w:tr>
      <w:tr w:rsidR="002739DD" w:rsidRPr="00437A02" w14:paraId="4F28F027" w14:textId="77777777" w:rsidTr="00437A02">
        <w:trPr>
          <w:cantSplit/>
        </w:trPr>
        <w:tc>
          <w:tcPr>
            <w:tcW w:w="1419" w:type="dxa"/>
            <w:vMerge w:val="restart"/>
          </w:tcPr>
          <w:p w14:paraId="1E16A4B1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425012</w:t>
            </w:r>
          </w:p>
        </w:tc>
        <w:tc>
          <w:tcPr>
            <w:tcW w:w="1701" w:type="dxa"/>
            <w:vMerge w:val="restart"/>
          </w:tcPr>
          <w:p w14:paraId="65B8E97F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Lower Darling @ Weir 32</w:t>
            </w:r>
          </w:p>
        </w:tc>
        <w:tc>
          <w:tcPr>
            <w:tcW w:w="708" w:type="dxa"/>
            <w:vMerge w:val="restart"/>
          </w:tcPr>
          <w:p w14:paraId="01E2AD1E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363" w:type="dxa"/>
          </w:tcPr>
          <w:p w14:paraId="701814AA" w14:textId="69E78BB6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Q &lt;</w:t>
            </w:r>
            <w:ins w:id="698" w:author="Author">
              <w:r w:rsidR="00E16F8C">
                <w:rPr>
                  <w:sz w:val="20"/>
                  <w:szCs w:val="20"/>
                </w:rPr>
                <w:t>=</w:t>
              </w:r>
            </w:ins>
            <w:del w:id="699" w:author="Author">
              <w:r w:rsidRPr="00437A02" w:rsidDel="00E16F8C">
                <w:rPr>
                  <w:sz w:val="20"/>
                  <w:szCs w:val="20"/>
                </w:rPr>
                <w:delText xml:space="preserve"> </w:delText>
              </w:r>
            </w:del>
            <w:r w:rsidRPr="00437A02">
              <w:rPr>
                <w:sz w:val="20"/>
                <w:szCs w:val="20"/>
              </w:rPr>
              <w:t>5000 ML/d, ΔQ (rate of fall) &gt; 250 ML/d</w:t>
            </w:r>
          </w:p>
        </w:tc>
        <w:tc>
          <w:tcPr>
            <w:tcW w:w="904" w:type="dxa"/>
          </w:tcPr>
          <w:p w14:paraId="66DDA383" w14:textId="77777777" w:rsidR="002739DD" w:rsidRPr="00437A02" w:rsidRDefault="002739DD" w:rsidP="002739DD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5FD6BCC4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SO_dQ_HARD_1</w:t>
            </w:r>
          </w:p>
        </w:tc>
        <w:tc>
          <w:tcPr>
            <w:tcW w:w="1418" w:type="dxa"/>
          </w:tcPr>
          <w:p w14:paraId="4C14A5C9" w14:textId="77777777" w:rsidR="002739DD" w:rsidRPr="00437A02" w:rsidRDefault="002739DD" w:rsidP="002739DD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250</w:t>
            </w:r>
          </w:p>
        </w:tc>
      </w:tr>
      <w:tr w:rsidR="002739DD" w:rsidRPr="00437A02" w14:paraId="747521B4" w14:textId="77777777" w:rsidTr="00437A02">
        <w:trPr>
          <w:cantSplit/>
        </w:trPr>
        <w:tc>
          <w:tcPr>
            <w:tcW w:w="1419" w:type="dxa"/>
            <w:vMerge/>
          </w:tcPr>
          <w:p w14:paraId="7091E3BA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7DA556D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E0BFE00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2D1C4A2D" w14:textId="72E7A94B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5000 &lt; Q &lt;</w:t>
            </w:r>
            <w:ins w:id="700" w:author="Author">
              <w:r w:rsidR="00E16F8C">
                <w:rPr>
                  <w:sz w:val="20"/>
                  <w:szCs w:val="20"/>
                </w:rPr>
                <w:t>=</w:t>
              </w:r>
            </w:ins>
            <w:r w:rsidRPr="00437A02">
              <w:rPr>
                <w:sz w:val="20"/>
                <w:szCs w:val="20"/>
              </w:rPr>
              <w:t xml:space="preserve"> 9000 ML/d, , ΔQ (rate of fall) &gt; 500 ML/d</w:t>
            </w:r>
          </w:p>
        </w:tc>
        <w:tc>
          <w:tcPr>
            <w:tcW w:w="904" w:type="dxa"/>
          </w:tcPr>
          <w:p w14:paraId="315663B6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5A3BFBE8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SO_dQ_HARD_2</w:t>
            </w:r>
          </w:p>
        </w:tc>
        <w:tc>
          <w:tcPr>
            <w:tcW w:w="1418" w:type="dxa"/>
          </w:tcPr>
          <w:p w14:paraId="4A3BD55D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2739DD" w:rsidRPr="00437A02" w14:paraId="6E792FFF" w14:textId="77777777" w:rsidTr="00437A02">
        <w:trPr>
          <w:cantSplit/>
        </w:trPr>
        <w:tc>
          <w:tcPr>
            <w:tcW w:w="1419" w:type="dxa"/>
            <w:vMerge/>
          </w:tcPr>
          <w:p w14:paraId="4C9AFD30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0EFEB95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3F2DA878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55A4C874" w14:textId="3C569CD4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Q &lt;</w:t>
            </w:r>
            <w:ins w:id="701" w:author="Author">
              <w:r w:rsidR="00E16F8C">
                <w:rPr>
                  <w:sz w:val="20"/>
                  <w:szCs w:val="20"/>
                </w:rPr>
                <w:t>=</w:t>
              </w:r>
            </w:ins>
            <w:r w:rsidRPr="00437A02">
              <w:rPr>
                <w:sz w:val="20"/>
                <w:szCs w:val="20"/>
              </w:rPr>
              <w:t xml:space="preserve"> 1000 ML/d, ΔQ (rate of rise) &gt; 500 ML/d</w:t>
            </w:r>
          </w:p>
        </w:tc>
        <w:tc>
          <w:tcPr>
            <w:tcW w:w="904" w:type="dxa"/>
          </w:tcPr>
          <w:p w14:paraId="2DAAE135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F8E8AA5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SO_dQ_HARD_3</w:t>
            </w:r>
          </w:p>
        </w:tc>
        <w:tc>
          <w:tcPr>
            <w:tcW w:w="1418" w:type="dxa"/>
          </w:tcPr>
          <w:p w14:paraId="6A698DFE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2739DD" w:rsidRPr="00437A02" w14:paraId="2A861725" w14:textId="77777777" w:rsidTr="00437A02">
        <w:trPr>
          <w:cantSplit/>
          <w:trHeight w:val="726"/>
        </w:trPr>
        <w:tc>
          <w:tcPr>
            <w:tcW w:w="1419" w:type="dxa"/>
            <w:vMerge/>
          </w:tcPr>
          <w:p w14:paraId="3A334AF7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5CCFACFC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62C35C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09182BA0" w14:textId="61CB5126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1000 &lt; Q &lt;</w:t>
            </w:r>
            <w:ins w:id="702" w:author="Author">
              <w:r w:rsidR="00E16F8C">
                <w:rPr>
                  <w:sz w:val="20"/>
                  <w:szCs w:val="20"/>
                </w:rPr>
                <w:t>=</w:t>
              </w:r>
            </w:ins>
            <w:r w:rsidRPr="00437A02">
              <w:rPr>
                <w:sz w:val="20"/>
                <w:szCs w:val="20"/>
              </w:rPr>
              <w:t xml:space="preserve"> 5000 ML/d, ΔQ (rate of rise) &gt; 1000 ML/d</w:t>
            </w:r>
          </w:p>
        </w:tc>
        <w:tc>
          <w:tcPr>
            <w:tcW w:w="904" w:type="dxa"/>
          </w:tcPr>
          <w:p w14:paraId="7F4E5729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7B72CF61" w14:textId="77777777" w:rsidR="002739DD" w:rsidRPr="00437A02" w:rsidRDefault="002739DD" w:rsidP="000876E2">
            <w:pPr>
              <w:rPr>
                <w:strike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SO_dQ_HARD_4</w:t>
            </w:r>
          </w:p>
        </w:tc>
        <w:tc>
          <w:tcPr>
            <w:tcW w:w="1418" w:type="dxa"/>
          </w:tcPr>
          <w:p w14:paraId="7E8AB671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</w:t>
            </w:r>
          </w:p>
        </w:tc>
      </w:tr>
      <w:tr w:rsidR="002739DD" w:rsidRPr="00437A02" w14:paraId="347C42C2" w14:textId="77777777" w:rsidTr="00437A02">
        <w:trPr>
          <w:cantSplit/>
        </w:trPr>
        <w:tc>
          <w:tcPr>
            <w:tcW w:w="1419" w:type="dxa"/>
            <w:vMerge/>
          </w:tcPr>
          <w:p w14:paraId="7532B74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5AE6B5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F590AAC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15FB646B" w14:textId="4FF4FA5E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5000 &lt; Q &lt;</w:t>
            </w:r>
            <w:ins w:id="703" w:author="Author">
              <w:r w:rsidR="00E16F8C">
                <w:rPr>
                  <w:sz w:val="20"/>
                  <w:szCs w:val="20"/>
                </w:rPr>
                <w:t>=</w:t>
              </w:r>
            </w:ins>
            <w:r w:rsidRPr="00437A02">
              <w:rPr>
                <w:sz w:val="20"/>
                <w:szCs w:val="20"/>
              </w:rPr>
              <w:t xml:space="preserve"> 9000 ML/d, ΔQ (rate of rise) &gt; 2000 ML/d</w:t>
            </w:r>
          </w:p>
        </w:tc>
        <w:tc>
          <w:tcPr>
            <w:tcW w:w="904" w:type="dxa"/>
          </w:tcPr>
          <w:p w14:paraId="68482121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322BDB09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SO_dQ_HARD_5</w:t>
            </w:r>
          </w:p>
        </w:tc>
        <w:tc>
          <w:tcPr>
            <w:tcW w:w="1418" w:type="dxa"/>
          </w:tcPr>
          <w:p w14:paraId="577EBF43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2000</w:t>
            </w:r>
          </w:p>
        </w:tc>
      </w:tr>
      <w:tr w:rsidR="00E276AA" w:rsidRPr="00437A02" w14:paraId="7FD76247" w14:textId="77777777" w:rsidTr="00437A02">
        <w:tc>
          <w:tcPr>
            <w:tcW w:w="1419" w:type="dxa"/>
            <w:vMerge w:val="restart"/>
          </w:tcPr>
          <w:p w14:paraId="1E19E90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425020</w:t>
            </w:r>
          </w:p>
        </w:tc>
        <w:tc>
          <w:tcPr>
            <w:tcW w:w="1701" w:type="dxa"/>
            <w:vMerge w:val="restart"/>
          </w:tcPr>
          <w:p w14:paraId="630CFE7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</w:t>
            </w:r>
            <w:proofErr w:type="spellStart"/>
            <w:r w:rsidRPr="00437A02">
              <w:rPr>
                <w:sz w:val="20"/>
                <w:szCs w:val="20"/>
              </w:rPr>
              <w:t>Wetherell</w:t>
            </w:r>
            <w:proofErr w:type="spellEnd"/>
          </w:p>
        </w:tc>
        <w:tc>
          <w:tcPr>
            <w:tcW w:w="708" w:type="dxa"/>
            <w:vMerge w:val="restart"/>
          </w:tcPr>
          <w:p w14:paraId="048A138A" w14:textId="3FC38A86" w:rsidR="00E276AA" w:rsidRPr="00437A02" w:rsidRDefault="00E276AA" w:rsidP="000876E2">
            <w:pPr>
              <w:rPr>
                <w:sz w:val="20"/>
                <w:szCs w:val="20"/>
              </w:rPr>
            </w:pPr>
            <w:del w:id="704" w:author="Author">
              <w:r w:rsidRPr="00437A02" w:rsidDel="000F51E8">
                <w:rPr>
                  <w:sz w:val="20"/>
                  <w:szCs w:val="20"/>
                </w:rPr>
                <w:delText>V</w:delText>
              </w:r>
            </w:del>
            <w:ins w:id="705" w:author="Author">
              <w:r w:rsidR="000F51E8"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363" w:type="dxa"/>
          </w:tcPr>
          <w:p w14:paraId="401C4A7B" w14:textId="19E7A3CF" w:rsidR="00E276AA" w:rsidRPr="00437A02" w:rsidRDefault="00E276AA" w:rsidP="000F51E8">
            <w:pPr>
              <w:rPr>
                <w:sz w:val="20"/>
                <w:szCs w:val="20"/>
              </w:rPr>
            </w:pPr>
            <w:del w:id="706" w:author="Author">
              <w:r w:rsidRPr="00437A02" w:rsidDel="000F51E8">
                <w:rPr>
                  <w:sz w:val="20"/>
                  <w:szCs w:val="20"/>
                </w:rPr>
                <w:delText xml:space="preserve">V </w:delText>
              </w:r>
            </w:del>
            <w:ins w:id="707" w:author="Author">
              <w:r w:rsidR="000F51E8">
                <w:rPr>
                  <w:sz w:val="20"/>
                  <w:szCs w:val="20"/>
                </w:rPr>
                <w:t>H</w:t>
              </w:r>
              <w:r w:rsidR="000F51E8" w:rsidRPr="00437A02">
                <w:rPr>
                  <w:sz w:val="20"/>
                  <w:szCs w:val="20"/>
                </w:rPr>
                <w:t xml:space="preserve"> </w:t>
              </w:r>
            </w:ins>
            <w:r w:rsidRPr="00437A02">
              <w:rPr>
                <w:sz w:val="20"/>
                <w:szCs w:val="20"/>
              </w:rPr>
              <w:t xml:space="preserve">&gt;= </w:t>
            </w:r>
            <w:del w:id="708" w:author="Author">
              <w:r w:rsidRPr="00437A02" w:rsidDel="000F51E8">
                <w:rPr>
                  <w:sz w:val="20"/>
                  <w:szCs w:val="20"/>
                </w:rPr>
                <w:delText>192,910 ML</w:delText>
              </w:r>
            </w:del>
            <w:ins w:id="709" w:author="Author">
              <w:r w:rsidR="000F51E8">
                <w:rPr>
                  <w:sz w:val="20"/>
                  <w:szCs w:val="20"/>
                </w:rPr>
                <w:t>62.3 m</w:t>
              </w:r>
            </w:ins>
          </w:p>
        </w:tc>
        <w:tc>
          <w:tcPr>
            <w:tcW w:w="904" w:type="dxa"/>
          </w:tcPr>
          <w:p w14:paraId="1862371D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AE912A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RO_V_HARD_1</w:t>
            </w:r>
          </w:p>
        </w:tc>
        <w:tc>
          <w:tcPr>
            <w:tcW w:w="1418" w:type="dxa"/>
          </w:tcPr>
          <w:p w14:paraId="2A7C5BB8" w14:textId="75BD2173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710" w:author="Author">
              <w:r w:rsidRPr="00437A02" w:rsidDel="000F51E8">
                <w:rPr>
                  <w:sz w:val="20"/>
                  <w:szCs w:val="20"/>
                </w:rPr>
                <w:delText>192910</w:delText>
              </w:r>
            </w:del>
            <w:ins w:id="711" w:author="Author">
              <w:r w:rsidR="000F51E8">
                <w:rPr>
                  <w:sz w:val="20"/>
                  <w:szCs w:val="20"/>
                </w:rPr>
                <w:t>62.3</w:t>
              </w:r>
            </w:ins>
          </w:p>
        </w:tc>
      </w:tr>
      <w:tr w:rsidR="00E276AA" w:rsidRPr="00437A02" w14:paraId="1E60A71E" w14:textId="77777777" w:rsidTr="00437A02">
        <w:tc>
          <w:tcPr>
            <w:tcW w:w="1419" w:type="dxa"/>
            <w:vMerge/>
          </w:tcPr>
          <w:p w14:paraId="04E2461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7A7A3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5350926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0EACE986" w14:textId="1E889FB1" w:rsidR="00E276AA" w:rsidRPr="00437A02" w:rsidRDefault="00E276AA" w:rsidP="00AA74AD">
            <w:pPr>
              <w:rPr>
                <w:sz w:val="20"/>
                <w:szCs w:val="20"/>
              </w:rPr>
            </w:pPr>
            <w:del w:id="712" w:author="Author">
              <w:r w:rsidRPr="00437A02" w:rsidDel="00A34474">
                <w:rPr>
                  <w:sz w:val="20"/>
                  <w:szCs w:val="20"/>
                </w:rPr>
                <w:delText xml:space="preserve">V </w:delText>
              </w:r>
            </w:del>
            <w:ins w:id="713" w:author="Author">
              <w:r w:rsidR="00A34474">
                <w:rPr>
                  <w:sz w:val="20"/>
                  <w:szCs w:val="20"/>
                </w:rPr>
                <w:t>H</w:t>
              </w:r>
              <w:r w:rsidR="00A34474" w:rsidRPr="00437A02">
                <w:rPr>
                  <w:sz w:val="20"/>
                  <w:szCs w:val="20"/>
                </w:rPr>
                <w:t xml:space="preserve"> </w:t>
              </w:r>
            </w:ins>
            <w:r w:rsidRPr="00437A02">
              <w:rPr>
                <w:sz w:val="20"/>
                <w:szCs w:val="20"/>
              </w:rPr>
              <w:t>&gt;</w:t>
            </w:r>
            <w:del w:id="714" w:author="Author">
              <w:r w:rsidRPr="00437A02" w:rsidDel="00A34474">
                <w:rPr>
                  <w:sz w:val="20"/>
                  <w:szCs w:val="20"/>
                </w:rPr>
                <w:delText>=</w:delText>
              </w:r>
            </w:del>
            <w:r w:rsidRPr="00437A02">
              <w:rPr>
                <w:sz w:val="20"/>
                <w:szCs w:val="20"/>
              </w:rPr>
              <w:t xml:space="preserve"> </w:t>
            </w:r>
            <w:del w:id="715" w:author="Author">
              <w:r w:rsidRPr="00437A02" w:rsidDel="00A34474">
                <w:rPr>
                  <w:sz w:val="20"/>
                  <w:szCs w:val="20"/>
                </w:rPr>
                <w:delText>262,150 ML</w:delText>
              </w:r>
            </w:del>
            <w:ins w:id="716" w:author="Author">
              <w:r w:rsidR="00AA74AD">
                <w:rPr>
                  <w:sz w:val="20"/>
                  <w:szCs w:val="20"/>
                </w:rPr>
                <w:t xml:space="preserve"> 61.67 m</w:t>
              </w:r>
              <w:r w:rsidR="00A34474">
                <w:rPr>
                  <w:sz w:val="20"/>
                  <w:szCs w:val="20"/>
                </w:rPr>
                <w:t xml:space="preserve"> Month = November</w:t>
              </w:r>
              <w:r w:rsidR="00AA74AD">
                <w:rPr>
                  <w:sz w:val="20"/>
                  <w:szCs w:val="20"/>
                </w:rPr>
                <w:t>,</w:t>
              </w:r>
              <w:r w:rsidR="00A34474">
                <w:rPr>
                  <w:sz w:val="20"/>
                  <w:szCs w:val="20"/>
                </w:rPr>
                <w:t xml:space="preserve"> December</w:t>
              </w:r>
              <w:r w:rsidR="00AA74AD">
                <w:rPr>
                  <w:sz w:val="20"/>
                  <w:szCs w:val="20"/>
                </w:rPr>
                <w:t>, January and February</w:t>
              </w:r>
            </w:ins>
          </w:p>
        </w:tc>
        <w:tc>
          <w:tcPr>
            <w:tcW w:w="904" w:type="dxa"/>
          </w:tcPr>
          <w:p w14:paraId="1A8770C1" w14:textId="367DB86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717" w:author="Author">
              <w:r w:rsidRPr="00437A02" w:rsidDel="00AA74AD">
                <w:rPr>
                  <w:sz w:val="20"/>
                  <w:szCs w:val="20"/>
                </w:rPr>
                <w:delText>FSL</w:delText>
              </w:r>
            </w:del>
            <w:ins w:id="718" w:author="Author">
              <w:r w:rsidR="00AA74AD"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58FD62FF" w14:textId="4B8B485B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 FSL</w:t>
            </w:r>
          </w:p>
        </w:tc>
        <w:tc>
          <w:tcPr>
            <w:tcW w:w="1418" w:type="dxa"/>
          </w:tcPr>
          <w:p w14:paraId="0BCBA409" w14:textId="669D8FBE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719" w:author="Author">
              <w:r w:rsidRPr="00437A02" w:rsidDel="00AA74AD">
                <w:rPr>
                  <w:sz w:val="20"/>
                  <w:szCs w:val="20"/>
                </w:rPr>
                <w:delText>262150</w:delText>
              </w:r>
            </w:del>
            <w:ins w:id="720" w:author="Author">
              <w:r w:rsidR="00AA74AD">
                <w:rPr>
                  <w:sz w:val="20"/>
                  <w:szCs w:val="20"/>
                </w:rPr>
                <w:t>61.67</w:t>
              </w:r>
            </w:ins>
          </w:p>
        </w:tc>
      </w:tr>
      <w:tr w:rsidR="00E276AA" w:rsidRPr="00437A02" w14:paraId="42157794" w14:textId="77777777" w:rsidTr="00437A02">
        <w:tc>
          <w:tcPr>
            <w:tcW w:w="1419" w:type="dxa"/>
            <w:vMerge w:val="restart"/>
          </w:tcPr>
          <w:p w14:paraId="7CF7E61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425021</w:t>
            </w:r>
          </w:p>
        </w:tc>
        <w:tc>
          <w:tcPr>
            <w:tcW w:w="1701" w:type="dxa"/>
            <w:vMerge w:val="restart"/>
          </w:tcPr>
          <w:p w14:paraId="4D41EE8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</w:t>
            </w:r>
            <w:proofErr w:type="spellStart"/>
            <w:r w:rsidRPr="00437A02">
              <w:rPr>
                <w:sz w:val="20"/>
                <w:szCs w:val="20"/>
              </w:rPr>
              <w:t>Pamamaroo</w:t>
            </w:r>
            <w:proofErr w:type="spellEnd"/>
          </w:p>
        </w:tc>
        <w:tc>
          <w:tcPr>
            <w:tcW w:w="708" w:type="dxa"/>
            <w:vMerge w:val="restart"/>
          </w:tcPr>
          <w:p w14:paraId="756938B6" w14:textId="2BEC2F61" w:rsidR="00E276AA" w:rsidRPr="00437A02" w:rsidRDefault="00E276AA" w:rsidP="000876E2">
            <w:pPr>
              <w:rPr>
                <w:sz w:val="20"/>
                <w:szCs w:val="20"/>
              </w:rPr>
            </w:pPr>
            <w:del w:id="721" w:author="Author">
              <w:r w:rsidRPr="00437A02" w:rsidDel="000F51E8">
                <w:rPr>
                  <w:sz w:val="20"/>
                  <w:szCs w:val="20"/>
                </w:rPr>
                <w:delText>V</w:delText>
              </w:r>
            </w:del>
            <w:ins w:id="722" w:author="Author">
              <w:r w:rsidR="000F51E8"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363" w:type="dxa"/>
          </w:tcPr>
          <w:p w14:paraId="60B1A5BC" w14:textId="7096DA1C" w:rsidR="00E276AA" w:rsidRPr="00437A02" w:rsidRDefault="00E276AA" w:rsidP="000F51E8">
            <w:pPr>
              <w:rPr>
                <w:sz w:val="20"/>
                <w:szCs w:val="20"/>
              </w:rPr>
            </w:pPr>
            <w:del w:id="723" w:author="Author">
              <w:r w:rsidRPr="00437A02" w:rsidDel="000F51E8">
                <w:rPr>
                  <w:sz w:val="20"/>
                  <w:szCs w:val="20"/>
                </w:rPr>
                <w:delText xml:space="preserve">V </w:delText>
              </w:r>
            </w:del>
            <w:ins w:id="724" w:author="Author">
              <w:r w:rsidR="000F51E8">
                <w:rPr>
                  <w:sz w:val="20"/>
                  <w:szCs w:val="20"/>
                </w:rPr>
                <w:t>H</w:t>
              </w:r>
              <w:r w:rsidR="000F51E8" w:rsidRPr="00437A02">
                <w:rPr>
                  <w:sz w:val="20"/>
                  <w:szCs w:val="20"/>
                </w:rPr>
                <w:t xml:space="preserve"> </w:t>
              </w:r>
            </w:ins>
            <w:r w:rsidRPr="00437A02">
              <w:rPr>
                <w:sz w:val="20"/>
                <w:szCs w:val="20"/>
              </w:rPr>
              <w:t xml:space="preserve">&gt;= </w:t>
            </w:r>
            <w:ins w:id="725" w:author="Author">
              <w:r w:rsidR="000F51E8">
                <w:rPr>
                  <w:sz w:val="20"/>
                  <w:szCs w:val="20"/>
                </w:rPr>
                <w:t>61.5 m</w:t>
              </w:r>
            </w:ins>
            <w:del w:id="726" w:author="Author">
              <w:r w:rsidRPr="00437A02" w:rsidDel="000F51E8">
                <w:rPr>
                  <w:sz w:val="20"/>
                  <w:szCs w:val="20"/>
                </w:rPr>
                <w:delText>269,610 ML</w:delText>
              </w:r>
            </w:del>
          </w:p>
        </w:tc>
        <w:tc>
          <w:tcPr>
            <w:tcW w:w="904" w:type="dxa"/>
          </w:tcPr>
          <w:p w14:paraId="1A3014C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19B182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RO_V_HARD_1</w:t>
            </w:r>
          </w:p>
        </w:tc>
        <w:tc>
          <w:tcPr>
            <w:tcW w:w="1418" w:type="dxa"/>
          </w:tcPr>
          <w:p w14:paraId="75FB3B0E" w14:textId="62D99BD2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727" w:author="Author">
              <w:r w:rsidRPr="00437A02" w:rsidDel="000F51E8">
                <w:rPr>
                  <w:sz w:val="20"/>
                  <w:szCs w:val="20"/>
                </w:rPr>
                <w:delText>269610</w:delText>
              </w:r>
            </w:del>
            <w:ins w:id="728" w:author="Author">
              <w:r w:rsidR="000F51E8">
                <w:rPr>
                  <w:sz w:val="20"/>
                  <w:szCs w:val="20"/>
                </w:rPr>
                <w:t>61.5</w:t>
              </w:r>
            </w:ins>
          </w:p>
        </w:tc>
      </w:tr>
      <w:tr w:rsidR="00E276AA" w:rsidRPr="00437A02" w14:paraId="4761BE0C" w14:textId="77777777" w:rsidTr="00437A02">
        <w:tc>
          <w:tcPr>
            <w:tcW w:w="1419" w:type="dxa"/>
            <w:vMerge/>
          </w:tcPr>
          <w:p w14:paraId="4C994D6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03AF35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6096D7D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15E2BDD4" w14:textId="7A62FB46" w:rsidR="00E276AA" w:rsidRPr="00437A02" w:rsidRDefault="00E276AA" w:rsidP="00AA74AD">
            <w:pPr>
              <w:rPr>
                <w:sz w:val="20"/>
                <w:szCs w:val="20"/>
              </w:rPr>
            </w:pPr>
            <w:del w:id="729" w:author="Author">
              <w:r w:rsidRPr="00437A02" w:rsidDel="00AA74AD">
                <w:rPr>
                  <w:sz w:val="20"/>
                  <w:szCs w:val="20"/>
                </w:rPr>
                <w:delText xml:space="preserve">V </w:delText>
              </w:r>
            </w:del>
            <w:ins w:id="730" w:author="Author">
              <w:r w:rsidR="00AA74AD">
                <w:rPr>
                  <w:sz w:val="20"/>
                  <w:szCs w:val="20"/>
                </w:rPr>
                <w:t>H</w:t>
              </w:r>
              <w:r w:rsidR="00AA74AD" w:rsidRPr="00437A02">
                <w:rPr>
                  <w:sz w:val="20"/>
                  <w:szCs w:val="20"/>
                </w:rPr>
                <w:t xml:space="preserve"> </w:t>
              </w:r>
            </w:ins>
            <w:r w:rsidRPr="00437A02">
              <w:rPr>
                <w:sz w:val="20"/>
                <w:szCs w:val="20"/>
              </w:rPr>
              <w:t xml:space="preserve">&gt;= </w:t>
            </w:r>
            <w:del w:id="731" w:author="Author">
              <w:r w:rsidRPr="00437A02" w:rsidDel="00AA74AD">
                <w:rPr>
                  <w:sz w:val="20"/>
                  <w:szCs w:val="20"/>
                </w:rPr>
                <w:delText>345,330 ML</w:delText>
              </w:r>
            </w:del>
            <w:ins w:id="732" w:author="Author">
              <w:r w:rsidR="00AA74AD">
                <w:rPr>
                  <w:sz w:val="20"/>
                  <w:szCs w:val="20"/>
                </w:rPr>
                <w:t xml:space="preserve"> 60.45 m Month = November, December, January and February</w:t>
              </w:r>
            </w:ins>
          </w:p>
        </w:tc>
        <w:tc>
          <w:tcPr>
            <w:tcW w:w="904" w:type="dxa"/>
          </w:tcPr>
          <w:p w14:paraId="36993161" w14:textId="312B3EA3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733" w:author="Author">
              <w:r w:rsidRPr="00437A02" w:rsidDel="00AA74AD">
                <w:rPr>
                  <w:sz w:val="20"/>
                  <w:szCs w:val="20"/>
                </w:rPr>
                <w:delText>FSL</w:delText>
              </w:r>
            </w:del>
            <w:ins w:id="734" w:author="Author">
              <w:r w:rsidR="00AA74AD"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2E081508" w14:textId="6C20C112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RO_V_FSL</w:t>
            </w:r>
          </w:p>
        </w:tc>
        <w:tc>
          <w:tcPr>
            <w:tcW w:w="1418" w:type="dxa"/>
          </w:tcPr>
          <w:p w14:paraId="071B8FA1" w14:textId="45A04DA8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735" w:author="Author">
              <w:r w:rsidRPr="00437A02" w:rsidDel="000F51E8">
                <w:rPr>
                  <w:sz w:val="20"/>
                  <w:szCs w:val="20"/>
                </w:rPr>
                <w:delText>345330</w:delText>
              </w:r>
            </w:del>
            <w:ins w:id="736" w:author="Author">
              <w:r w:rsidR="00AA74AD">
                <w:rPr>
                  <w:sz w:val="20"/>
                  <w:szCs w:val="20"/>
                </w:rPr>
                <w:t>60.45</w:t>
              </w:r>
            </w:ins>
          </w:p>
        </w:tc>
      </w:tr>
      <w:tr w:rsidR="00E276AA" w:rsidRPr="00437A02" w14:paraId="14197BD3" w14:textId="77777777" w:rsidTr="00437A02">
        <w:tc>
          <w:tcPr>
            <w:tcW w:w="1419" w:type="dxa"/>
            <w:vMerge w:val="restart"/>
          </w:tcPr>
          <w:p w14:paraId="0BC4B2C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425040</w:t>
            </w:r>
          </w:p>
        </w:tc>
        <w:tc>
          <w:tcPr>
            <w:tcW w:w="1701" w:type="dxa"/>
            <w:vMerge w:val="restart"/>
          </w:tcPr>
          <w:p w14:paraId="140BE6D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Menindee + </w:t>
            </w:r>
            <w:proofErr w:type="spellStart"/>
            <w:r w:rsidRPr="00437A02">
              <w:rPr>
                <w:sz w:val="20"/>
                <w:szCs w:val="20"/>
              </w:rPr>
              <w:t>Cawndilla</w:t>
            </w:r>
            <w:proofErr w:type="spellEnd"/>
          </w:p>
        </w:tc>
        <w:tc>
          <w:tcPr>
            <w:tcW w:w="708" w:type="dxa"/>
            <w:vMerge w:val="restart"/>
          </w:tcPr>
          <w:p w14:paraId="27A2CE4C" w14:textId="6700A5EC" w:rsidR="00E276AA" w:rsidRPr="00437A02" w:rsidRDefault="00E276AA" w:rsidP="000876E2">
            <w:pPr>
              <w:rPr>
                <w:sz w:val="20"/>
                <w:szCs w:val="20"/>
              </w:rPr>
            </w:pPr>
            <w:del w:id="737" w:author="Author">
              <w:r w:rsidRPr="00437A02" w:rsidDel="000F51E8">
                <w:rPr>
                  <w:sz w:val="20"/>
                  <w:szCs w:val="20"/>
                </w:rPr>
                <w:delText>V</w:delText>
              </w:r>
            </w:del>
            <w:ins w:id="738" w:author="Author">
              <w:r w:rsidR="000F51E8"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363" w:type="dxa"/>
          </w:tcPr>
          <w:p w14:paraId="2BD10271" w14:textId="1B579B78" w:rsidR="00E276AA" w:rsidRPr="00437A02" w:rsidRDefault="00E276AA" w:rsidP="000F51E8">
            <w:pPr>
              <w:rPr>
                <w:sz w:val="20"/>
                <w:szCs w:val="20"/>
              </w:rPr>
            </w:pPr>
            <w:del w:id="739" w:author="Author">
              <w:r w:rsidRPr="00437A02" w:rsidDel="000F51E8">
                <w:rPr>
                  <w:sz w:val="20"/>
                  <w:szCs w:val="20"/>
                </w:rPr>
                <w:delText xml:space="preserve">V </w:delText>
              </w:r>
            </w:del>
            <w:ins w:id="740" w:author="Author">
              <w:r w:rsidR="000F51E8">
                <w:rPr>
                  <w:sz w:val="20"/>
                  <w:szCs w:val="20"/>
                </w:rPr>
                <w:t>H</w:t>
              </w:r>
              <w:r w:rsidR="000F51E8" w:rsidRPr="00437A02">
                <w:rPr>
                  <w:sz w:val="20"/>
                  <w:szCs w:val="20"/>
                </w:rPr>
                <w:t xml:space="preserve"> </w:t>
              </w:r>
            </w:ins>
            <w:r w:rsidRPr="00437A02">
              <w:rPr>
                <w:sz w:val="20"/>
                <w:szCs w:val="20"/>
              </w:rPr>
              <w:t xml:space="preserve">&gt;= </w:t>
            </w:r>
            <w:del w:id="741" w:author="Author">
              <w:r w:rsidRPr="00437A02" w:rsidDel="000F51E8">
                <w:rPr>
                  <w:sz w:val="20"/>
                  <w:szCs w:val="20"/>
                </w:rPr>
                <w:delText>1,141,130 ML</w:delText>
              </w:r>
            </w:del>
            <w:ins w:id="742" w:author="Author">
              <w:r w:rsidR="000F51E8">
                <w:rPr>
                  <w:sz w:val="20"/>
                  <w:szCs w:val="20"/>
                </w:rPr>
                <w:t>60.45 m</w:t>
              </w:r>
            </w:ins>
          </w:p>
        </w:tc>
        <w:tc>
          <w:tcPr>
            <w:tcW w:w="904" w:type="dxa"/>
          </w:tcPr>
          <w:p w14:paraId="0C5771C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11B5D3F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RO_V_HARD_1</w:t>
            </w:r>
          </w:p>
        </w:tc>
        <w:tc>
          <w:tcPr>
            <w:tcW w:w="1418" w:type="dxa"/>
          </w:tcPr>
          <w:p w14:paraId="079256D2" w14:textId="7F290B2B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743" w:author="Author">
              <w:r w:rsidRPr="00437A02" w:rsidDel="000F51E8">
                <w:rPr>
                  <w:sz w:val="20"/>
                  <w:szCs w:val="20"/>
                </w:rPr>
                <w:delText>1141130</w:delText>
              </w:r>
            </w:del>
            <w:ins w:id="744" w:author="Author">
              <w:r w:rsidR="000F51E8">
                <w:rPr>
                  <w:sz w:val="20"/>
                  <w:szCs w:val="20"/>
                </w:rPr>
                <w:t>60.45</w:t>
              </w:r>
            </w:ins>
          </w:p>
        </w:tc>
      </w:tr>
      <w:tr w:rsidR="00E276AA" w:rsidRPr="00437A02" w14:paraId="7A7FB534" w14:textId="77777777" w:rsidTr="00437A02">
        <w:tc>
          <w:tcPr>
            <w:tcW w:w="1419" w:type="dxa"/>
            <w:vMerge/>
          </w:tcPr>
          <w:p w14:paraId="30B016B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E63FB69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CB0ED4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7A8C43B7" w14:textId="424EB28D" w:rsidR="00E276AA" w:rsidRPr="00437A02" w:rsidRDefault="00E276AA" w:rsidP="00AA74AD">
            <w:pPr>
              <w:rPr>
                <w:sz w:val="20"/>
                <w:szCs w:val="20"/>
              </w:rPr>
            </w:pPr>
            <w:del w:id="745" w:author="Author">
              <w:r w:rsidRPr="00437A02" w:rsidDel="00AA74AD">
                <w:rPr>
                  <w:sz w:val="20"/>
                  <w:szCs w:val="20"/>
                </w:rPr>
                <w:delText xml:space="preserve">V </w:delText>
              </w:r>
            </w:del>
            <w:ins w:id="746" w:author="Author">
              <w:r w:rsidR="00AA74AD">
                <w:rPr>
                  <w:sz w:val="20"/>
                  <w:szCs w:val="20"/>
                </w:rPr>
                <w:t>H</w:t>
              </w:r>
              <w:r w:rsidR="00AA74AD" w:rsidRPr="00437A02">
                <w:rPr>
                  <w:sz w:val="20"/>
                  <w:szCs w:val="20"/>
                </w:rPr>
                <w:t xml:space="preserve"> </w:t>
              </w:r>
            </w:ins>
            <w:r w:rsidRPr="00437A02">
              <w:rPr>
                <w:sz w:val="20"/>
                <w:szCs w:val="20"/>
              </w:rPr>
              <w:t xml:space="preserve">&gt;= </w:t>
            </w:r>
            <w:del w:id="747" w:author="Author">
              <w:r w:rsidRPr="00437A02" w:rsidDel="00AA74AD">
                <w:rPr>
                  <w:sz w:val="20"/>
                  <w:szCs w:val="20"/>
                </w:rPr>
                <w:delText>1,308,120 ML</w:delText>
              </w:r>
            </w:del>
            <w:ins w:id="748" w:author="Author">
              <w:r w:rsidR="00AA74AD">
                <w:rPr>
                  <w:sz w:val="20"/>
                  <w:szCs w:val="20"/>
                </w:rPr>
                <w:t xml:space="preserve"> 59.84 m Month = November, December, January and February</w:t>
              </w:r>
            </w:ins>
          </w:p>
        </w:tc>
        <w:tc>
          <w:tcPr>
            <w:tcW w:w="904" w:type="dxa"/>
          </w:tcPr>
          <w:p w14:paraId="720EABC7" w14:textId="278E70C3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del w:id="749" w:author="Author">
              <w:r w:rsidRPr="00437A02" w:rsidDel="00AA74AD">
                <w:rPr>
                  <w:sz w:val="20"/>
                  <w:szCs w:val="20"/>
                </w:rPr>
                <w:delText>FSL</w:delText>
              </w:r>
            </w:del>
            <w:ins w:id="750" w:author="Author">
              <w:r w:rsidR="00AA74AD">
                <w:rPr>
                  <w:sz w:val="20"/>
                  <w:szCs w:val="20"/>
                </w:rPr>
                <w:t>soft</w:t>
              </w:r>
            </w:ins>
          </w:p>
        </w:tc>
        <w:tc>
          <w:tcPr>
            <w:tcW w:w="1701" w:type="dxa"/>
          </w:tcPr>
          <w:p w14:paraId="37E0EB80" w14:textId="49DE7772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RO_V_FSL</w:t>
            </w:r>
          </w:p>
        </w:tc>
        <w:tc>
          <w:tcPr>
            <w:tcW w:w="1418" w:type="dxa"/>
          </w:tcPr>
          <w:p w14:paraId="4AB7713B" w14:textId="31CFF382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del w:id="751" w:author="Author">
              <w:r w:rsidRPr="00437A02" w:rsidDel="000F51E8">
                <w:rPr>
                  <w:sz w:val="20"/>
                  <w:szCs w:val="20"/>
                </w:rPr>
                <w:delText>1308120</w:delText>
              </w:r>
            </w:del>
            <w:ins w:id="752" w:author="Author">
              <w:r w:rsidR="00AA74AD">
                <w:rPr>
                  <w:sz w:val="20"/>
                  <w:szCs w:val="20"/>
                </w:rPr>
                <w:t>59.84</w:t>
              </w:r>
            </w:ins>
          </w:p>
        </w:tc>
      </w:tr>
      <w:tr w:rsidR="00E276AA" w:rsidRPr="00437A02" w14:paraId="587180EF" w14:textId="77777777" w:rsidTr="00437A02">
        <w:tc>
          <w:tcPr>
            <w:tcW w:w="1419" w:type="dxa"/>
            <w:vMerge w:val="restart"/>
          </w:tcPr>
          <w:p w14:paraId="105784C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425012</w:t>
            </w:r>
          </w:p>
        </w:tc>
        <w:tc>
          <w:tcPr>
            <w:tcW w:w="1701" w:type="dxa"/>
            <w:vMerge w:val="restart"/>
          </w:tcPr>
          <w:p w14:paraId="088C932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Lower Darling @ Weir 32</w:t>
            </w:r>
          </w:p>
        </w:tc>
        <w:tc>
          <w:tcPr>
            <w:tcW w:w="708" w:type="dxa"/>
          </w:tcPr>
          <w:p w14:paraId="13F59A4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363" w:type="dxa"/>
          </w:tcPr>
          <w:p w14:paraId="502D6E16" w14:textId="2594A37A" w:rsidR="00E276AA" w:rsidRPr="00437A02" w:rsidRDefault="00E276AA" w:rsidP="00E16F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</w:t>
            </w:r>
            <w:del w:id="753" w:author="Author">
              <w:r w:rsidRPr="00437A02" w:rsidDel="00E16F8C">
                <w:rPr>
                  <w:sz w:val="20"/>
                  <w:szCs w:val="20"/>
                </w:rPr>
                <w:delText>=</w:delText>
              </w:r>
            </w:del>
            <w:r w:rsidRPr="00437A02">
              <w:rPr>
                <w:sz w:val="20"/>
                <w:szCs w:val="20"/>
              </w:rPr>
              <w:t xml:space="preserve"> 3.3 m</w:t>
            </w:r>
          </w:p>
        </w:tc>
        <w:tc>
          <w:tcPr>
            <w:tcW w:w="904" w:type="dxa"/>
          </w:tcPr>
          <w:p w14:paraId="79E5345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691581C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418" w:type="dxa"/>
          </w:tcPr>
          <w:p w14:paraId="791FEA6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3.3</w:t>
            </w:r>
          </w:p>
        </w:tc>
      </w:tr>
      <w:tr w:rsidR="00E276AA" w:rsidRPr="00437A02" w14:paraId="4E897A99" w14:textId="77777777" w:rsidTr="00437A02">
        <w:tc>
          <w:tcPr>
            <w:tcW w:w="1419" w:type="dxa"/>
            <w:vMerge/>
          </w:tcPr>
          <w:p w14:paraId="156C3E26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498EBCD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 w:val="restart"/>
          </w:tcPr>
          <w:p w14:paraId="299B19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363" w:type="dxa"/>
          </w:tcPr>
          <w:p w14:paraId="3E3E55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350 ML/d Month = Jan, Feb and Mar</w:t>
            </w:r>
          </w:p>
        </w:tc>
        <w:tc>
          <w:tcPr>
            <w:tcW w:w="904" w:type="dxa"/>
          </w:tcPr>
          <w:p w14:paraId="786B254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182A9F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8" w:type="dxa"/>
          </w:tcPr>
          <w:p w14:paraId="4CBECB4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350</w:t>
            </w:r>
          </w:p>
        </w:tc>
      </w:tr>
      <w:tr w:rsidR="00E276AA" w:rsidRPr="00437A02" w14:paraId="671C9C69" w14:textId="77777777" w:rsidTr="00437A02">
        <w:tc>
          <w:tcPr>
            <w:tcW w:w="1419" w:type="dxa"/>
            <w:vMerge/>
          </w:tcPr>
          <w:p w14:paraId="0B311993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5AED5A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4F47127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749BBB3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300 ML/d Month = Apr, Nov and Dec</w:t>
            </w:r>
          </w:p>
        </w:tc>
        <w:tc>
          <w:tcPr>
            <w:tcW w:w="904" w:type="dxa"/>
          </w:tcPr>
          <w:p w14:paraId="1569127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7AF6BDD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8" w:type="dxa"/>
          </w:tcPr>
          <w:p w14:paraId="66DDD40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300</w:t>
            </w:r>
          </w:p>
        </w:tc>
      </w:tr>
      <w:tr w:rsidR="00E276AA" w:rsidRPr="00437A02" w14:paraId="4CA58B91" w14:textId="77777777" w:rsidTr="00437A02">
        <w:tc>
          <w:tcPr>
            <w:tcW w:w="1419" w:type="dxa"/>
            <w:vMerge/>
          </w:tcPr>
          <w:p w14:paraId="4FA94FFF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D6EBA09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BE3C14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3B7AFB7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200 ML/d Month = May, Jun, Jul, Aug, Sep and Oct</w:t>
            </w:r>
          </w:p>
        </w:tc>
        <w:tc>
          <w:tcPr>
            <w:tcW w:w="904" w:type="dxa"/>
          </w:tcPr>
          <w:p w14:paraId="780CE36E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217DFAC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SO_Q_HARD_3</w:t>
            </w:r>
          </w:p>
        </w:tc>
        <w:tc>
          <w:tcPr>
            <w:tcW w:w="1418" w:type="dxa"/>
          </w:tcPr>
          <w:p w14:paraId="790B96C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</w:tc>
      </w:tr>
      <w:tr w:rsidR="00E276AA" w:rsidRPr="00437A02" w14:paraId="505E282A" w14:textId="77777777" w:rsidTr="00437A02">
        <w:tc>
          <w:tcPr>
            <w:tcW w:w="1419" w:type="dxa"/>
            <w:vMerge/>
          </w:tcPr>
          <w:p w14:paraId="05E829FF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69FD9D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D746A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662EBA02" w14:textId="0435C0A5" w:rsidR="00E276AA" w:rsidRPr="00437A02" w:rsidRDefault="00E276AA" w:rsidP="00E16F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500 ML/d when H &gt;</w:t>
            </w:r>
            <w:del w:id="754" w:author="Author">
              <w:r w:rsidRPr="00437A02" w:rsidDel="00E16F8C">
                <w:rPr>
                  <w:sz w:val="20"/>
                  <w:szCs w:val="20"/>
                </w:rPr>
                <w:delText>=</w:delText>
              </w:r>
            </w:del>
            <w:r w:rsidRPr="00437A02">
              <w:rPr>
                <w:sz w:val="20"/>
                <w:szCs w:val="20"/>
              </w:rPr>
              <w:t xml:space="preserve"> FSL</w:t>
            </w:r>
            <w:r w:rsidR="00FF278C">
              <w:rPr>
                <w:sz w:val="20"/>
                <w:szCs w:val="20"/>
              </w:rPr>
              <w:t xml:space="preserve"> (59.84 m)</w:t>
            </w:r>
          </w:p>
        </w:tc>
        <w:tc>
          <w:tcPr>
            <w:tcW w:w="904" w:type="dxa"/>
          </w:tcPr>
          <w:p w14:paraId="29A2BC2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63195E2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SO_Q_HARD_4</w:t>
            </w:r>
          </w:p>
        </w:tc>
        <w:tc>
          <w:tcPr>
            <w:tcW w:w="1418" w:type="dxa"/>
          </w:tcPr>
          <w:p w14:paraId="5F3D5E7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7086729C" w14:textId="77777777" w:rsidTr="00437A02">
        <w:tc>
          <w:tcPr>
            <w:tcW w:w="1419" w:type="dxa"/>
          </w:tcPr>
          <w:p w14:paraId="4737B5C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425007</w:t>
            </w:r>
          </w:p>
        </w:tc>
        <w:tc>
          <w:tcPr>
            <w:tcW w:w="1701" w:type="dxa"/>
          </w:tcPr>
          <w:p w14:paraId="3F45DAC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Lower Darling @ </w:t>
            </w:r>
            <w:proofErr w:type="spellStart"/>
            <w:r w:rsidRPr="00437A02">
              <w:rPr>
                <w:sz w:val="20"/>
                <w:szCs w:val="20"/>
              </w:rPr>
              <w:t>Burtundy</w:t>
            </w:r>
            <w:proofErr w:type="spellEnd"/>
          </w:p>
        </w:tc>
        <w:tc>
          <w:tcPr>
            <w:tcW w:w="708" w:type="dxa"/>
          </w:tcPr>
          <w:p w14:paraId="75E5E5D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363" w:type="dxa"/>
          </w:tcPr>
          <w:p w14:paraId="0FAE7C9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830</w:t>
            </w:r>
          </w:p>
        </w:tc>
        <w:tc>
          <w:tcPr>
            <w:tcW w:w="904" w:type="dxa"/>
          </w:tcPr>
          <w:p w14:paraId="33EF45E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7D59E24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8" w:type="dxa"/>
          </w:tcPr>
          <w:p w14:paraId="7C4B519A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830</w:t>
            </w:r>
          </w:p>
        </w:tc>
      </w:tr>
    </w:tbl>
    <w:p w14:paraId="70E7B9A3" w14:textId="77777777" w:rsidR="00862436" w:rsidRDefault="00862436" w:rsidP="00862436">
      <w:pPr>
        <w:rPr>
          <w:b/>
          <w:u w:val="single"/>
        </w:rPr>
      </w:pPr>
    </w:p>
    <w:p w14:paraId="04C9A2DF" w14:textId="77777777" w:rsidR="00E276AA" w:rsidRPr="00D86C65" w:rsidRDefault="00E276AA" w:rsidP="00E276AA">
      <w:pPr>
        <w:rPr>
          <w:b/>
          <w:u w:val="single"/>
        </w:rPr>
      </w:pPr>
      <w:r>
        <w:rPr>
          <w:b/>
          <w:u w:val="single"/>
        </w:rPr>
        <w:t>Reach 5: SA border to Murray Mouth</w:t>
      </w: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696"/>
        <w:gridCol w:w="713"/>
        <w:gridCol w:w="2268"/>
        <w:gridCol w:w="993"/>
        <w:gridCol w:w="1701"/>
        <w:gridCol w:w="1417"/>
      </w:tblGrid>
      <w:tr w:rsidR="00E276AA" w:rsidRPr="00437A02" w14:paraId="4A5EDB92" w14:textId="77777777" w:rsidTr="00386696">
        <w:trPr>
          <w:cantSplit/>
          <w:trHeight w:val="1134"/>
        </w:trPr>
        <w:tc>
          <w:tcPr>
            <w:tcW w:w="1419" w:type="dxa"/>
            <w:shd w:val="clear" w:color="auto" w:fill="000000" w:themeFill="text1"/>
            <w:textDirection w:val="btLr"/>
          </w:tcPr>
          <w:p w14:paraId="4679F3D8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696" w:type="dxa"/>
            <w:shd w:val="clear" w:color="auto" w:fill="000000" w:themeFill="text1"/>
            <w:textDirection w:val="btLr"/>
          </w:tcPr>
          <w:p w14:paraId="4F8C6D19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13" w:type="dxa"/>
            <w:shd w:val="clear" w:color="auto" w:fill="000000" w:themeFill="text1"/>
            <w:textDirection w:val="btLr"/>
          </w:tcPr>
          <w:p w14:paraId="59424ACC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268" w:type="dxa"/>
            <w:shd w:val="clear" w:color="auto" w:fill="000000" w:themeFill="text1"/>
            <w:textDirection w:val="btLr"/>
          </w:tcPr>
          <w:p w14:paraId="5F3C5178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993" w:type="dxa"/>
            <w:shd w:val="clear" w:color="auto" w:fill="000000" w:themeFill="text1"/>
            <w:textDirection w:val="btLr"/>
          </w:tcPr>
          <w:p w14:paraId="280E4EDF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 xml:space="preserve">Warning 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47F49887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0D8C52E1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</w:tc>
        <w:tc>
          <w:tcPr>
            <w:tcW w:w="1417" w:type="dxa"/>
            <w:shd w:val="clear" w:color="auto" w:fill="000000" w:themeFill="text1"/>
            <w:textDirection w:val="btLr"/>
          </w:tcPr>
          <w:p w14:paraId="5B54416D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E276AA" w:rsidRPr="00437A02" w14:paraId="7633AC8A" w14:textId="77777777" w:rsidTr="00386696">
        <w:tc>
          <w:tcPr>
            <w:tcW w:w="1419" w:type="dxa"/>
          </w:tcPr>
          <w:p w14:paraId="341A5C3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A4260510</w:t>
            </w:r>
          </w:p>
        </w:tc>
        <w:tc>
          <w:tcPr>
            <w:tcW w:w="1696" w:type="dxa"/>
          </w:tcPr>
          <w:p w14:paraId="72514EB9" w14:textId="4D44EB84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Lock 6</w:t>
            </w:r>
          </w:p>
        </w:tc>
        <w:tc>
          <w:tcPr>
            <w:tcW w:w="713" w:type="dxa"/>
          </w:tcPr>
          <w:p w14:paraId="344602B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7CE436D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580</w:t>
            </w:r>
          </w:p>
        </w:tc>
        <w:tc>
          <w:tcPr>
            <w:tcW w:w="993" w:type="dxa"/>
          </w:tcPr>
          <w:p w14:paraId="5A18038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64C725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1DCA5536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580</w:t>
            </w:r>
          </w:p>
        </w:tc>
      </w:tr>
      <w:tr w:rsidR="0031770D" w:rsidRPr="00437A02" w14:paraId="4F33A529" w14:textId="77777777" w:rsidTr="00386696">
        <w:trPr>
          <w:ins w:id="755" w:author="Author"/>
        </w:trPr>
        <w:tc>
          <w:tcPr>
            <w:tcW w:w="1419" w:type="dxa"/>
          </w:tcPr>
          <w:p w14:paraId="51FCD6BD" w14:textId="71A6B77E" w:rsidR="0031770D" w:rsidRPr="00437A02" w:rsidRDefault="0031770D" w:rsidP="00BE0A20">
            <w:pPr>
              <w:rPr>
                <w:ins w:id="756" w:author="Author"/>
                <w:sz w:val="20"/>
                <w:szCs w:val="20"/>
              </w:rPr>
            </w:pPr>
            <w:ins w:id="757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lastRenderedPageBreak/>
                <w:t>A426</w:t>
              </w:r>
              <w:r w:rsidR="00BE0A20">
                <w:rPr>
                  <w:rFonts w:ascii="Calibri" w:hAnsi="Calibri" w:cs="Calibri"/>
                  <w:color w:val="000000"/>
                  <w:sz w:val="20"/>
                  <w:szCs w:val="20"/>
                </w:rPr>
                <w:t>0511</w:t>
              </w:r>
            </w:ins>
          </w:p>
        </w:tc>
        <w:tc>
          <w:tcPr>
            <w:tcW w:w="1696" w:type="dxa"/>
          </w:tcPr>
          <w:p w14:paraId="6BC6F98F" w14:textId="706DCA2C" w:rsidR="0031770D" w:rsidRPr="00437A02" w:rsidRDefault="00BE0A20" w:rsidP="00BE0A20">
            <w:pPr>
              <w:rPr>
                <w:ins w:id="758" w:author="Author"/>
                <w:sz w:val="20"/>
                <w:szCs w:val="20"/>
              </w:rPr>
            </w:pPr>
            <w:ins w:id="759" w:author="Author">
              <w:r>
                <w:rPr>
                  <w:sz w:val="20"/>
                  <w:szCs w:val="20"/>
                </w:rPr>
                <w:t xml:space="preserve">River </w:t>
              </w:r>
              <w:r w:rsidR="0031770D" w:rsidRPr="00FF278C">
                <w:rPr>
                  <w:sz w:val="20"/>
                  <w:szCs w:val="20"/>
                </w:rPr>
                <w:t xml:space="preserve">Murray @ Lock </w:t>
              </w:r>
              <w:r w:rsidR="0031770D">
                <w:rPr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 xml:space="preserve"> Downstream</w:t>
              </w:r>
            </w:ins>
          </w:p>
        </w:tc>
        <w:tc>
          <w:tcPr>
            <w:tcW w:w="713" w:type="dxa"/>
          </w:tcPr>
          <w:p w14:paraId="4B60C82D" w14:textId="78D64F12" w:rsidR="0031770D" w:rsidRPr="00437A02" w:rsidRDefault="0031770D" w:rsidP="0031770D">
            <w:pPr>
              <w:rPr>
                <w:ins w:id="760" w:author="Author"/>
                <w:sz w:val="20"/>
                <w:szCs w:val="20"/>
              </w:rPr>
            </w:pPr>
            <w:ins w:id="761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268" w:type="dxa"/>
          </w:tcPr>
          <w:p w14:paraId="5AEC4F79" w14:textId="0E0F5949" w:rsidR="0031770D" w:rsidRPr="00437A02" w:rsidRDefault="0031770D" w:rsidP="009C6566">
            <w:pPr>
              <w:rPr>
                <w:ins w:id="762" w:author="Author"/>
                <w:sz w:val="20"/>
                <w:szCs w:val="20"/>
              </w:rPr>
            </w:pPr>
            <w:ins w:id="763" w:author="Author">
              <w:r>
                <w:rPr>
                  <w:sz w:val="20"/>
                  <w:szCs w:val="20"/>
                </w:rPr>
                <w:t>H&lt;= 1</w:t>
              </w:r>
              <w:r w:rsidR="009C6566">
                <w:rPr>
                  <w:sz w:val="20"/>
                  <w:szCs w:val="20"/>
                </w:rPr>
                <w:t>5</w:t>
              </w:r>
              <w:r>
                <w:rPr>
                  <w:sz w:val="20"/>
                  <w:szCs w:val="20"/>
                </w:rPr>
                <w:t>.3</w:t>
              </w:r>
              <w:r w:rsidR="009C6566">
                <w:rPr>
                  <w:sz w:val="20"/>
                  <w:szCs w:val="20"/>
                </w:rPr>
                <w:t>2</w:t>
              </w:r>
              <w:r>
                <w:rPr>
                  <w:sz w:val="20"/>
                  <w:szCs w:val="20"/>
                </w:rPr>
                <w:t xml:space="preserve"> m</w:t>
              </w:r>
              <w:r w:rsidR="00401F05">
                <w:rPr>
                  <w:sz w:val="20"/>
                  <w:szCs w:val="20"/>
                </w:rPr>
                <w:t xml:space="preserve"> (</w:t>
              </w:r>
              <w:r w:rsidR="0067410A">
                <w:rPr>
                  <w:sz w:val="20"/>
                  <w:szCs w:val="20"/>
                </w:rPr>
                <w:t xml:space="preserve">lock </w:t>
              </w:r>
              <w:r w:rsidR="00401F05">
                <w:rPr>
                  <w:sz w:val="20"/>
                  <w:szCs w:val="20"/>
                </w:rPr>
                <w:t>sill level + 1.4 m)</w:t>
              </w:r>
            </w:ins>
          </w:p>
        </w:tc>
        <w:tc>
          <w:tcPr>
            <w:tcW w:w="993" w:type="dxa"/>
          </w:tcPr>
          <w:p w14:paraId="36B1A8BA" w14:textId="5F4910EA" w:rsidR="0031770D" w:rsidRPr="00437A02" w:rsidRDefault="003A6B3D" w:rsidP="0031770D">
            <w:pPr>
              <w:jc w:val="center"/>
              <w:rPr>
                <w:ins w:id="764" w:author="Author"/>
                <w:sz w:val="20"/>
                <w:szCs w:val="20"/>
              </w:rPr>
            </w:pPr>
            <w:ins w:id="765" w:author="Author">
              <w:r>
                <w:rPr>
                  <w:sz w:val="20"/>
                  <w:szCs w:val="20"/>
                </w:rPr>
                <w:t>Navigation</w:t>
              </w:r>
            </w:ins>
          </w:p>
        </w:tc>
        <w:tc>
          <w:tcPr>
            <w:tcW w:w="1701" w:type="dxa"/>
          </w:tcPr>
          <w:p w14:paraId="58A2C441" w14:textId="77777777" w:rsidR="0031770D" w:rsidRPr="00437A02" w:rsidRDefault="0031770D" w:rsidP="0031770D">
            <w:pPr>
              <w:rPr>
                <w:ins w:id="766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74FE5E6" w14:textId="77777777" w:rsidR="0031770D" w:rsidRPr="00437A02" w:rsidRDefault="0031770D" w:rsidP="0031770D">
            <w:pPr>
              <w:jc w:val="right"/>
              <w:rPr>
                <w:ins w:id="767" w:author="Author"/>
                <w:sz w:val="20"/>
                <w:szCs w:val="20"/>
              </w:rPr>
            </w:pPr>
          </w:p>
        </w:tc>
      </w:tr>
      <w:tr w:rsidR="00BE0A20" w:rsidRPr="00437A02" w14:paraId="3875CCB2" w14:textId="77777777" w:rsidTr="00386696">
        <w:trPr>
          <w:ins w:id="768" w:author="Author"/>
        </w:trPr>
        <w:tc>
          <w:tcPr>
            <w:tcW w:w="1419" w:type="dxa"/>
          </w:tcPr>
          <w:p w14:paraId="1F6F67FD" w14:textId="6D5AD5F1" w:rsidR="00BE0A20" w:rsidRDefault="00BE0A20" w:rsidP="00BE0A20">
            <w:pPr>
              <w:rPr>
                <w:ins w:id="769" w:author="Author"/>
                <w:rFonts w:ascii="Calibri" w:hAnsi="Calibri" w:cs="Calibri"/>
                <w:color w:val="000000"/>
                <w:sz w:val="20"/>
                <w:szCs w:val="20"/>
              </w:rPr>
            </w:pPr>
            <w:ins w:id="770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A4260513</w:t>
              </w:r>
            </w:ins>
          </w:p>
        </w:tc>
        <w:tc>
          <w:tcPr>
            <w:tcW w:w="1696" w:type="dxa"/>
          </w:tcPr>
          <w:p w14:paraId="0FF509BD" w14:textId="77B1B9F2" w:rsidR="00BE0A20" w:rsidRDefault="00BE0A20" w:rsidP="00BE0A20">
            <w:pPr>
              <w:rPr>
                <w:ins w:id="771" w:author="Author"/>
                <w:sz w:val="20"/>
                <w:szCs w:val="20"/>
              </w:rPr>
            </w:pPr>
            <w:ins w:id="772" w:author="Author">
              <w:r>
                <w:rPr>
                  <w:sz w:val="20"/>
                  <w:szCs w:val="20"/>
                </w:rPr>
                <w:t xml:space="preserve">River </w:t>
              </w:r>
              <w:r w:rsidRPr="00FF278C">
                <w:rPr>
                  <w:sz w:val="20"/>
                  <w:szCs w:val="20"/>
                </w:rPr>
                <w:t xml:space="preserve">Murray @ Lock </w:t>
              </w:r>
              <w:r>
                <w:rPr>
                  <w:sz w:val="20"/>
                  <w:szCs w:val="20"/>
                </w:rPr>
                <w:t>5 Downstream</w:t>
              </w:r>
            </w:ins>
          </w:p>
        </w:tc>
        <w:tc>
          <w:tcPr>
            <w:tcW w:w="713" w:type="dxa"/>
          </w:tcPr>
          <w:p w14:paraId="46834D4F" w14:textId="7B22B1BF" w:rsidR="00BE0A20" w:rsidRDefault="00BE0A20" w:rsidP="00BE0A20">
            <w:pPr>
              <w:rPr>
                <w:ins w:id="773" w:author="Author"/>
                <w:sz w:val="20"/>
                <w:szCs w:val="20"/>
              </w:rPr>
            </w:pPr>
            <w:ins w:id="774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268" w:type="dxa"/>
          </w:tcPr>
          <w:p w14:paraId="3639ABA3" w14:textId="7DE0F0AD" w:rsidR="00BE0A20" w:rsidRDefault="00BE0A20" w:rsidP="009C6566">
            <w:pPr>
              <w:rPr>
                <w:ins w:id="775" w:author="Author"/>
                <w:sz w:val="20"/>
                <w:szCs w:val="20"/>
              </w:rPr>
            </w:pPr>
            <w:ins w:id="776" w:author="Author">
              <w:r>
                <w:rPr>
                  <w:sz w:val="20"/>
                  <w:szCs w:val="20"/>
                </w:rPr>
                <w:t>H&lt;= 1</w:t>
              </w:r>
              <w:r w:rsidR="009C6566">
                <w:rPr>
                  <w:sz w:val="20"/>
                  <w:szCs w:val="20"/>
                </w:rPr>
                <w:t>2</w:t>
              </w:r>
              <w:r>
                <w:rPr>
                  <w:sz w:val="20"/>
                  <w:szCs w:val="20"/>
                </w:rPr>
                <w:t>.</w:t>
              </w:r>
              <w:r w:rsidR="009C6566">
                <w:rPr>
                  <w:sz w:val="20"/>
                  <w:szCs w:val="20"/>
                </w:rPr>
                <w:t>02</w:t>
              </w:r>
              <w:r>
                <w:rPr>
                  <w:sz w:val="20"/>
                  <w:szCs w:val="20"/>
                </w:rPr>
                <w:t xml:space="preserve"> m</w:t>
              </w:r>
              <w:r w:rsidR="00401F05">
                <w:rPr>
                  <w:sz w:val="20"/>
                  <w:szCs w:val="20"/>
                </w:rPr>
                <w:t xml:space="preserve"> (</w:t>
              </w:r>
              <w:r w:rsidR="0067410A">
                <w:rPr>
                  <w:sz w:val="20"/>
                  <w:szCs w:val="20"/>
                </w:rPr>
                <w:t xml:space="preserve">lock </w:t>
              </w:r>
              <w:r w:rsidR="00401F05">
                <w:rPr>
                  <w:sz w:val="20"/>
                  <w:szCs w:val="20"/>
                </w:rPr>
                <w:t>sill level + 1.4 m)</w:t>
              </w:r>
            </w:ins>
          </w:p>
        </w:tc>
        <w:tc>
          <w:tcPr>
            <w:tcW w:w="993" w:type="dxa"/>
          </w:tcPr>
          <w:p w14:paraId="5D7A612F" w14:textId="26A3A22E" w:rsidR="00BE0A20" w:rsidRDefault="003A6B3D" w:rsidP="00BE0A20">
            <w:pPr>
              <w:jc w:val="center"/>
              <w:rPr>
                <w:ins w:id="777" w:author="Author"/>
                <w:sz w:val="20"/>
                <w:szCs w:val="20"/>
              </w:rPr>
            </w:pPr>
            <w:ins w:id="778" w:author="Author">
              <w:r>
                <w:rPr>
                  <w:sz w:val="20"/>
                  <w:szCs w:val="20"/>
                </w:rPr>
                <w:t>Navigation</w:t>
              </w:r>
            </w:ins>
          </w:p>
        </w:tc>
        <w:tc>
          <w:tcPr>
            <w:tcW w:w="1701" w:type="dxa"/>
          </w:tcPr>
          <w:p w14:paraId="3AEF212A" w14:textId="77777777" w:rsidR="00BE0A20" w:rsidRPr="00437A02" w:rsidRDefault="00BE0A20" w:rsidP="00BE0A20">
            <w:pPr>
              <w:rPr>
                <w:ins w:id="779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2D820FA" w14:textId="77777777" w:rsidR="00BE0A20" w:rsidRPr="00437A02" w:rsidRDefault="00BE0A20" w:rsidP="00BE0A20">
            <w:pPr>
              <w:jc w:val="right"/>
              <w:rPr>
                <w:ins w:id="780" w:author="Author"/>
                <w:sz w:val="20"/>
                <w:szCs w:val="20"/>
              </w:rPr>
            </w:pPr>
          </w:p>
        </w:tc>
      </w:tr>
      <w:tr w:rsidR="00BE0A20" w:rsidRPr="00437A02" w14:paraId="2C2A364E" w14:textId="77777777" w:rsidTr="00386696">
        <w:trPr>
          <w:ins w:id="781" w:author="Author"/>
        </w:trPr>
        <w:tc>
          <w:tcPr>
            <w:tcW w:w="1419" w:type="dxa"/>
          </w:tcPr>
          <w:p w14:paraId="035CC036" w14:textId="1B5D753F" w:rsidR="00BE0A20" w:rsidRDefault="00BE0A20" w:rsidP="00BE0A20">
            <w:pPr>
              <w:rPr>
                <w:ins w:id="782" w:author="Author"/>
                <w:rFonts w:ascii="Calibri" w:hAnsi="Calibri" w:cs="Calibri"/>
                <w:color w:val="000000"/>
                <w:sz w:val="20"/>
                <w:szCs w:val="20"/>
              </w:rPr>
            </w:pPr>
            <w:ins w:id="783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A4260515</w:t>
              </w:r>
            </w:ins>
          </w:p>
        </w:tc>
        <w:tc>
          <w:tcPr>
            <w:tcW w:w="1696" w:type="dxa"/>
          </w:tcPr>
          <w:p w14:paraId="18469716" w14:textId="04A114E4" w:rsidR="00BE0A20" w:rsidRDefault="00BE0A20" w:rsidP="00BE0A20">
            <w:pPr>
              <w:rPr>
                <w:ins w:id="784" w:author="Author"/>
                <w:sz w:val="20"/>
                <w:szCs w:val="20"/>
              </w:rPr>
            </w:pPr>
            <w:ins w:id="785" w:author="Author">
              <w:r>
                <w:rPr>
                  <w:sz w:val="20"/>
                  <w:szCs w:val="20"/>
                </w:rPr>
                <w:t xml:space="preserve">River </w:t>
              </w:r>
              <w:r w:rsidRPr="00FF278C">
                <w:rPr>
                  <w:sz w:val="20"/>
                  <w:szCs w:val="20"/>
                </w:rPr>
                <w:t xml:space="preserve">Murray @ Lock </w:t>
              </w:r>
              <w:r>
                <w:rPr>
                  <w:sz w:val="20"/>
                  <w:szCs w:val="20"/>
                </w:rPr>
                <w:t>4 Downstream</w:t>
              </w:r>
            </w:ins>
          </w:p>
        </w:tc>
        <w:tc>
          <w:tcPr>
            <w:tcW w:w="713" w:type="dxa"/>
          </w:tcPr>
          <w:p w14:paraId="671ED4B2" w14:textId="403244F3" w:rsidR="00BE0A20" w:rsidRDefault="00BE0A20" w:rsidP="00BE0A20">
            <w:pPr>
              <w:rPr>
                <w:ins w:id="786" w:author="Author"/>
                <w:sz w:val="20"/>
                <w:szCs w:val="20"/>
              </w:rPr>
            </w:pPr>
            <w:ins w:id="787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268" w:type="dxa"/>
          </w:tcPr>
          <w:p w14:paraId="24D2A93A" w14:textId="397E0EAA" w:rsidR="00BE0A20" w:rsidRDefault="00BE0A20" w:rsidP="009C6566">
            <w:pPr>
              <w:rPr>
                <w:ins w:id="788" w:author="Author"/>
                <w:sz w:val="20"/>
                <w:szCs w:val="20"/>
              </w:rPr>
            </w:pPr>
            <w:ins w:id="789" w:author="Author">
              <w:r>
                <w:rPr>
                  <w:sz w:val="20"/>
                  <w:szCs w:val="20"/>
                </w:rPr>
                <w:t>H&lt;= 8.</w:t>
              </w:r>
              <w:r w:rsidR="009C6566">
                <w:rPr>
                  <w:sz w:val="20"/>
                  <w:szCs w:val="20"/>
                </w:rPr>
                <w:t>99</w:t>
              </w:r>
              <w:r>
                <w:rPr>
                  <w:sz w:val="20"/>
                  <w:szCs w:val="20"/>
                </w:rPr>
                <w:t xml:space="preserve"> m</w:t>
              </w:r>
              <w:r w:rsidR="00401F05">
                <w:rPr>
                  <w:sz w:val="20"/>
                  <w:szCs w:val="20"/>
                </w:rPr>
                <w:t xml:space="preserve"> (</w:t>
              </w:r>
              <w:r w:rsidR="0067410A">
                <w:rPr>
                  <w:sz w:val="20"/>
                  <w:szCs w:val="20"/>
                </w:rPr>
                <w:t xml:space="preserve">lock </w:t>
              </w:r>
              <w:r w:rsidR="00401F05">
                <w:rPr>
                  <w:sz w:val="20"/>
                  <w:szCs w:val="20"/>
                </w:rPr>
                <w:t>sill level + 1.4 m)</w:t>
              </w:r>
            </w:ins>
          </w:p>
        </w:tc>
        <w:tc>
          <w:tcPr>
            <w:tcW w:w="993" w:type="dxa"/>
          </w:tcPr>
          <w:p w14:paraId="40B2D383" w14:textId="6BD5AC45" w:rsidR="00BE0A20" w:rsidRDefault="003A6B3D" w:rsidP="00BE0A20">
            <w:pPr>
              <w:jc w:val="center"/>
              <w:rPr>
                <w:ins w:id="790" w:author="Author"/>
                <w:sz w:val="20"/>
                <w:szCs w:val="20"/>
              </w:rPr>
            </w:pPr>
            <w:ins w:id="791" w:author="Author">
              <w:r>
                <w:rPr>
                  <w:sz w:val="20"/>
                  <w:szCs w:val="20"/>
                </w:rPr>
                <w:t>Navigation</w:t>
              </w:r>
            </w:ins>
          </w:p>
        </w:tc>
        <w:tc>
          <w:tcPr>
            <w:tcW w:w="1701" w:type="dxa"/>
          </w:tcPr>
          <w:p w14:paraId="27692055" w14:textId="77777777" w:rsidR="00BE0A20" w:rsidRPr="00437A02" w:rsidRDefault="00BE0A20" w:rsidP="00BE0A20">
            <w:pPr>
              <w:rPr>
                <w:ins w:id="792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70A2B42" w14:textId="77777777" w:rsidR="00BE0A20" w:rsidRPr="00437A02" w:rsidRDefault="00BE0A20" w:rsidP="00BE0A20">
            <w:pPr>
              <w:jc w:val="right"/>
              <w:rPr>
                <w:ins w:id="793" w:author="Author"/>
                <w:sz w:val="20"/>
                <w:szCs w:val="20"/>
              </w:rPr>
            </w:pPr>
          </w:p>
        </w:tc>
      </w:tr>
      <w:tr w:rsidR="00BE0A20" w:rsidRPr="00437A02" w14:paraId="7DE78FCD" w14:textId="77777777" w:rsidTr="00386696">
        <w:trPr>
          <w:ins w:id="794" w:author="Author"/>
        </w:trPr>
        <w:tc>
          <w:tcPr>
            <w:tcW w:w="1419" w:type="dxa"/>
          </w:tcPr>
          <w:p w14:paraId="074422E0" w14:textId="05113200" w:rsidR="00BE0A20" w:rsidRDefault="00BE0A20" w:rsidP="00BE0A20">
            <w:pPr>
              <w:rPr>
                <w:ins w:id="795" w:author="Author"/>
                <w:rFonts w:ascii="Calibri" w:hAnsi="Calibri" w:cs="Calibri"/>
                <w:color w:val="000000"/>
                <w:sz w:val="20"/>
                <w:szCs w:val="20"/>
              </w:rPr>
            </w:pPr>
            <w:ins w:id="796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A4260517</w:t>
              </w:r>
            </w:ins>
          </w:p>
        </w:tc>
        <w:tc>
          <w:tcPr>
            <w:tcW w:w="1696" w:type="dxa"/>
          </w:tcPr>
          <w:p w14:paraId="5BFAA0F3" w14:textId="6B135336" w:rsidR="00BE0A20" w:rsidRDefault="00BE0A20" w:rsidP="00BE0A20">
            <w:pPr>
              <w:rPr>
                <w:ins w:id="797" w:author="Author"/>
                <w:sz w:val="20"/>
                <w:szCs w:val="20"/>
              </w:rPr>
            </w:pPr>
            <w:ins w:id="798" w:author="Author">
              <w:r>
                <w:rPr>
                  <w:sz w:val="20"/>
                  <w:szCs w:val="20"/>
                </w:rPr>
                <w:t xml:space="preserve">River </w:t>
              </w:r>
              <w:r w:rsidRPr="00FF278C">
                <w:rPr>
                  <w:sz w:val="20"/>
                  <w:szCs w:val="20"/>
                </w:rPr>
                <w:t xml:space="preserve">Murray @ Lock </w:t>
              </w:r>
              <w:r>
                <w:rPr>
                  <w:sz w:val="20"/>
                  <w:szCs w:val="20"/>
                </w:rPr>
                <w:t>3 Downstream</w:t>
              </w:r>
            </w:ins>
          </w:p>
        </w:tc>
        <w:tc>
          <w:tcPr>
            <w:tcW w:w="713" w:type="dxa"/>
          </w:tcPr>
          <w:p w14:paraId="38FD5F3F" w14:textId="18271682" w:rsidR="00BE0A20" w:rsidRDefault="00BE0A20" w:rsidP="00BE0A20">
            <w:pPr>
              <w:rPr>
                <w:ins w:id="799" w:author="Author"/>
                <w:sz w:val="20"/>
                <w:szCs w:val="20"/>
              </w:rPr>
            </w:pPr>
            <w:ins w:id="800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268" w:type="dxa"/>
          </w:tcPr>
          <w:p w14:paraId="6B3BCCF9" w14:textId="3405664D" w:rsidR="00BE0A20" w:rsidRDefault="00BE0A20" w:rsidP="009C6566">
            <w:pPr>
              <w:rPr>
                <w:ins w:id="801" w:author="Author"/>
                <w:sz w:val="20"/>
                <w:szCs w:val="20"/>
              </w:rPr>
            </w:pPr>
            <w:ins w:id="802" w:author="Author">
              <w:r>
                <w:rPr>
                  <w:sz w:val="20"/>
                  <w:szCs w:val="20"/>
                </w:rPr>
                <w:t xml:space="preserve">H&lt;= </w:t>
              </w:r>
              <w:r w:rsidR="009C6566">
                <w:rPr>
                  <w:sz w:val="20"/>
                  <w:szCs w:val="20"/>
                </w:rPr>
                <w:t>5</w:t>
              </w:r>
              <w:r>
                <w:rPr>
                  <w:sz w:val="20"/>
                  <w:szCs w:val="20"/>
                </w:rPr>
                <w:t>.</w:t>
              </w:r>
              <w:r w:rsidR="009C6566">
                <w:rPr>
                  <w:sz w:val="20"/>
                  <w:szCs w:val="20"/>
                </w:rPr>
                <w:t>21</w:t>
              </w:r>
              <w:r>
                <w:rPr>
                  <w:sz w:val="20"/>
                  <w:szCs w:val="20"/>
                </w:rPr>
                <w:t xml:space="preserve"> m</w:t>
              </w:r>
              <w:r w:rsidR="00401F05">
                <w:rPr>
                  <w:sz w:val="20"/>
                  <w:szCs w:val="20"/>
                </w:rPr>
                <w:t xml:space="preserve"> (</w:t>
              </w:r>
              <w:r w:rsidR="0067410A">
                <w:rPr>
                  <w:sz w:val="20"/>
                  <w:szCs w:val="20"/>
                </w:rPr>
                <w:t xml:space="preserve">lock </w:t>
              </w:r>
              <w:r w:rsidR="00401F05">
                <w:rPr>
                  <w:sz w:val="20"/>
                  <w:szCs w:val="20"/>
                </w:rPr>
                <w:t>sill level + 1.4 m)</w:t>
              </w:r>
            </w:ins>
          </w:p>
        </w:tc>
        <w:tc>
          <w:tcPr>
            <w:tcW w:w="993" w:type="dxa"/>
          </w:tcPr>
          <w:p w14:paraId="70336B88" w14:textId="26E40E37" w:rsidR="00BE0A20" w:rsidRDefault="003A6B3D" w:rsidP="00BE0A20">
            <w:pPr>
              <w:jc w:val="center"/>
              <w:rPr>
                <w:ins w:id="803" w:author="Author"/>
                <w:sz w:val="20"/>
                <w:szCs w:val="20"/>
              </w:rPr>
            </w:pPr>
            <w:ins w:id="804" w:author="Author">
              <w:r>
                <w:rPr>
                  <w:sz w:val="20"/>
                  <w:szCs w:val="20"/>
                </w:rPr>
                <w:t>Navigation</w:t>
              </w:r>
            </w:ins>
          </w:p>
        </w:tc>
        <w:tc>
          <w:tcPr>
            <w:tcW w:w="1701" w:type="dxa"/>
          </w:tcPr>
          <w:p w14:paraId="7FB14301" w14:textId="77777777" w:rsidR="00BE0A20" w:rsidRPr="00437A02" w:rsidRDefault="00BE0A20" w:rsidP="00BE0A20">
            <w:pPr>
              <w:rPr>
                <w:ins w:id="805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46E48" w14:textId="77777777" w:rsidR="00BE0A20" w:rsidRPr="00437A02" w:rsidRDefault="00BE0A20" w:rsidP="00BE0A20">
            <w:pPr>
              <w:jc w:val="right"/>
              <w:rPr>
                <w:ins w:id="806" w:author="Author"/>
                <w:sz w:val="20"/>
                <w:szCs w:val="20"/>
              </w:rPr>
            </w:pPr>
          </w:p>
        </w:tc>
      </w:tr>
      <w:tr w:rsidR="00BE0A20" w:rsidRPr="00437A02" w14:paraId="1F2DC733" w14:textId="77777777" w:rsidTr="00386696">
        <w:trPr>
          <w:ins w:id="807" w:author="Author"/>
        </w:trPr>
        <w:tc>
          <w:tcPr>
            <w:tcW w:w="1419" w:type="dxa"/>
          </w:tcPr>
          <w:p w14:paraId="7CE2519F" w14:textId="4BE0A12E" w:rsidR="00BE0A20" w:rsidRDefault="00BE0A20" w:rsidP="00BE0A20">
            <w:pPr>
              <w:rPr>
                <w:ins w:id="808" w:author="Author"/>
                <w:rFonts w:ascii="Calibri" w:hAnsi="Calibri" w:cs="Calibri"/>
                <w:color w:val="000000"/>
                <w:sz w:val="20"/>
                <w:szCs w:val="20"/>
              </w:rPr>
            </w:pPr>
            <w:ins w:id="809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A4260519</w:t>
              </w:r>
            </w:ins>
          </w:p>
        </w:tc>
        <w:tc>
          <w:tcPr>
            <w:tcW w:w="1696" w:type="dxa"/>
          </w:tcPr>
          <w:p w14:paraId="11622B63" w14:textId="54E124FC" w:rsidR="00BE0A20" w:rsidRDefault="00BE0A20" w:rsidP="00BE0A20">
            <w:pPr>
              <w:rPr>
                <w:ins w:id="810" w:author="Author"/>
                <w:sz w:val="20"/>
                <w:szCs w:val="20"/>
              </w:rPr>
            </w:pPr>
            <w:ins w:id="811" w:author="Author">
              <w:r>
                <w:rPr>
                  <w:sz w:val="20"/>
                  <w:szCs w:val="20"/>
                </w:rPr>
                <w:t xml:space="preserve">River </w:t>
              </w:r>
              <w:r w:rsidRPr="00FF278C">
                <w:rPr>
                  <w:sz w:val="20"/>
                  <w:szCs w:val="20"/>
                </w:rPr>
                <w:t xml:space="preserve">Murray @ Lock </w:t>
              </w:r>
              <w:r>
                <w:rPr>
                  <w:sz w:val="20"/>
                  <w:szCs w:val="20"/>
                </w:rPr>
                <w:t>2 Downstream</w:t>
              </w:r>
            </w:ins>
          </w:p>
        </w:tc>
        <w:tc>
          <w:tcPr>
            <w:tcW w:w="713" w:type="dxa"/>
          </w:tcPr>
          <w:p w14:paraId="7E273AB8" w14:textId="6910965A" w:rsidR="00BE0A20" w:rsidRDefault="00BE0A20" w:rsidP="00BE0A20">
            <w:pPr>
              <w:rPr>
                <w:ins w:id="812" w:author="Author"/>
                <w:sz w:val="20"/>
                <w:szCs w:val="20"/>
              </w:rPr>
            </w:pPr>
            <w:ins w:id="813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268" w:type="dxa"/>
          </w:tcPr>
          <w:p w14:paraId="4204A92B" w14:textId="4E3269F2" w:rsidR="00BE0A20" w:rsidRDefault="00BE0A20" w:rsidP="009C6566">
            <w:pPr>
              <w:rPr>
                <w:ins w:id="814" w:author="Author"/>
                <w:sz w:val="20"/>
                <w:szCs w:val="20"/>
              </w:rPr>
            </w:pPr>
            <w:ins w:id="815" w:author="Author">
              <w:r>
                <w:rPr>
                  <w:sz w:val="20"/>
                  <w:szCs w:val="20"/>
                </w:rPr>
                <w:t>H&lt;= 1.</w:t>
              </w:r>
              <w:r w:rsidR="009C6566">
                <w:rPr>
                  <w:sz w:val="20"/>
                  <w:szCs w:val="20"/>
                </w:rPr>
                <w:t>89</w:t>
              </w:r>
              <w:r>
                <w:rPr>
                  <w:sz w:val="20"/>
                  <w:szCs w:val="20"/>
                </w:rPr>
                <w:t xml:space="preserve"> m</w:t>
              </w:r>
              <w:r w:rsidR="00401F05">
                <w:rPr>
                  <w:sz w:val="20"/>
                  <w:szCs w:val="20"/>
                </w:rPr>
                <w:t xml:space="preserve"> (</w:t>
              </w:r>
              <w:r w:rsidR="0067410A">
                <w:rPr>
                  <w:sz w:val="20"/>
                  <w:szCs w:val="20"/>
                </w:rPr>
                <w:t xml:space="preserve">lock </w:t>
              </w:r>
              <w:r w:rsidR="00401F05">
                <w:rPr>
                  <w:sz w:val="20"/>
                  <w:szCs w:val="20"/>
                </w:rPr>
                <w:t>sill level + 1.4 m)</w:t>
              </w:r>
            </w:ins>
          </w:p>
        </w:tc>
        <w:tc>
          <w:tcPr>
            <w:tcW w:w="993" w:type="dxa"/>
          </w:tcPr>
          <w:p w14:paraId="47DAA811" w14:textId="47AD3374" w:rsidR="00BE0A20" w:rsidRDefault="003A6B3D" w:rsidP="00BE0A20">
            <w:pPr>
              <w:jc w:val="center"/>
              <w:rPr>
                <w:ins w:id="816" w:author="Author"/>
                <w:sz w:val="20"/>
                <w:szCs w:val="20"/>
              </w:rPr>
            </w:pPr>
            <w:ins w:id="817" w:author="Author">
              <w:r>
                <w:rPr>
                  <w:sz w:val="20"/>
                  <w:szCs w:val="20"/>
                </w:rPr>
                <w:t>Navigation</w:t>
              </w:r>
            </w:ins>
          </w:p>
        </w:tc>
        <w:tc>
          <w:tcPr>
            <w:tcW w:w="1701" w:type="dxa"/>
          </w:tcPr>
          <w:p w14:paraId="2A6E7F06" w14:textId="77777777" w:rsidR="00BE0A20" w:rsidRPr="00437A02" w:rsidRDefault="00BE0A20" w:rsidP="00BE0A20">
            <w:pPr>
              <w:rPr>
                <w:ins w:id="818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C0BE3C4" w14:textId="77777777" w:rsidR="00BE0A20" w:rsidRPr="00437A02" w:rsidRDefault="00BE0A20" w:rsidP="00BE0A20">
            <w:pPr>
              <w:jc w:val="right"/>
              <w:rPr>
                <w:ins w:id="819" w:author="Author"/>
                <w:sz w:val="20"/>
                <w:szCs w:val="20"/>
              </w:rPr>
            </w:pPr>
          </w:p>
        </w:tc>
      </w:tr>
      <w:tr w:rsidR="00BE0A20" w:rsidRPr="00437A02" w14:paraId="5051CD55" w14:textId="77777777" w:rsidTr="00386696">
        <w:trPr>
          <w:ins w:id="820" w:author="Author"/>
        </w:trPr>
        <w:tc>
          <w:tcPr>
            <w:tcW w:w="1419" w:type="dxa"/>
          </w:tcPr>
          <w:p w14:paraId="103148FC" w14:textId="19BD3FB8" w:rsidR="00BE0A20" w:rsidRDefault="00BE0A20" w:rsidP="00BE0A20">
            <w:pPr>
              <w:rPr>
                <w:ins w:id="821" w:author="Author"/>
                <w:rFonts w:ascii="Calibri" w:hAnsi="Calibri" w:cs="Calibri"/>
                <w:color w:val="000000"/>
                <w:sz w:val="20"/>
                <w:szCs w:val="20"/>
              </w:rPr>
            </w:pPr>
            <w:ins w:id="822" w:author="Author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A4260903</w:t>
              </w:r>
            </w:ins>
          </w:p>
        </w:tc>
        <w:tc>
          <w:tcPr>
            <w:tcW w:w="1696" w:type="dxa"/>
          </w:tcPr>
          <w:p w14:paraId="4DC9AD55" w14:textId="3B702EBF" w:rsidR="00BE0A20" w:rsidRDefault="00BE0A20" w:rsidP="00BE0A20">
            <w:pPr>
              <w:rPr>
                <w:ins w:id="823" w:author="Author"/>
                <w:sz w:val="20"/>
                <w:szCs w:val="20"/>
              </w:rPr>
            </w:pPr>
            <w:ins w:id="824" w:author="Author">
              <w:r>
                <w:rPr>
                  <w:sz w:val="20"/>
                  <w:szCs w:val="20"/>
                </w:rPr>
                <w:t xml:space="preserve">River </w:t>
              </w:r>
              <w:r w:rsidRPr="00FF278C">
                <w:rPr>
                  <w:sz w:val="20"/>
                  <w:szCs w:val="20"/>
                </w:rPr>
                <w:t xml:space="preserve">Murray @ Lock </w:t>
              </w:r>
              <w:r>
                <w:rPr>
                  <w:sz w:val="20"/>
                  <w:szCs w:val="20"/>
                </w:rPr>
                <w:t>1 Downstream</w:t>
              </w:r>
            </w:ins>
          </w:p>
        </w:tc>
        <w:tc>
          <w:tcPr>
            <w:tcW w:w="713" w:type="dxa"/>
          </w:tcPr>
          <w:p w14:paraId="4D0B8226" w14:textId="5F2FD00A" w:rsidR="00BE0A20" w:rsidRDefault="00BE0A20" w:rsidP="00BE0A20">
            <w:pPr>
              <w:rPr>
                <w:ins w:id="825" w:author="Author"/>
                <w:sz w:val="20"/>
                <w:szCs w:val="20"/>
              </w:rPr>
            </w:pPr>
            <w:ins w:id="826" w:author="Author">
              <w:r>
                <w:rPr>
                  <w:sz w:val="20"/>
                  <w:szCs w:val="20"/>
                </w:rPr>
                <w:t>H</w:t>
              </w:r>
            </w:ins>
          </w:p>
        </w:tc>
        <w:tc>
          <w:tcPr>
            <w:tcW w:w="2268" w:type="dxa"/>
          </w:tcPr>
          <w:p w14:paraId="4D8CD7B3" w14:textId="7F1737CF" w:rsidR="00BE0A20" w:rsidRDefault="00BE0A20" w:rsidP="009C6566">
            <w:pPr>
              <w:rPr>
                <w:ins w:id="827" w:author="Author"/>
                <w:sz w:val="20"/>
                <w:szCs w:val="20"/>
              </w:rPr>
            </w:pPr>
            <w:ins w:id="828" w:author="Author">
              <w:r>
                <w:rPr>
                  <w:sz w:val="20"/>
                  <w:szCs w:val="20"/>
                </w:rPr>
                <w:t xml:space="preserve">H&lt;= </w:t>
              </w:r>
              <w:r w:rsidR="009C6566">
                <w:rPr>
                  <w:sz w:val="20"/>
                  <w:szCs w:val="20"/>
                </w:rPr>
                <w:t>-</w:t>
              </w:r>
              <w:r>
                <w:rPr>
                  <w:sz w:val="20"/>
                  <w:szCs w:val="20"/>
                </w:rPr>
                <w:t>1.</w:t>
              </w:r>
              <w:r w:rsidR="009C6566">
                <w:rPr>
                  <w:sz w:val="20"/>
                  <w:szCs w:val="20"/>
                </w:rPr>
                <w:t>0</w:t>
              </w:r>
              <w:r>
                <w:rPr>
                  <w:sz w:val="20"/>
                  <w:szCs w:val="20"/>
                </w:rPr>
                <w:t>5 m</w:t>
              </w:r>
              <w:r w:rsidR="00401F05">
                <w:rPr>
                  <w:sz w:val="20"/>
                  <w:szCs w:val="20"/>
                </w:rPr>
                <w:t xml:space="preserve"> (</w:t>
              </w:r>
              <w:r w:rsidR="0067410A">
                <w:rPr>
                  <w:sz w:val="20"/>
                  <w:szCs w:val="20"/>
                </w:rPr>
                <w:t xml:space="preserve">lock </w:t>
              </w:r>
              <w:r w:rsidR="00401F05">
                <w:rPr>
                  <w:sz w:val="20"/>
                  <w:szCs w:val="20"/>
                </w:rPr>
                <w:t>sill level + 1.4 m)</w:t>
              </w:r>
            </w:ins>
          </w:p>
        </w:tc>
        <w:tc>
          <w:tcPr>
            <w:tcW w:w="993" w:type="dxa"/>
          </w:tcPr>
          <w:p w14:paraId="2F3BDD72" w14:textId="6461A7AF" w:rsidR="00BE0A20" w:rsidRDefault="003A6B3D" w:rsidP="00BE0A20">
            <w:pPr>
              <w:jc w:val="center"/>
              <w:rPr>
                <w:ins w:id="829" w:author="Author"/>
                <w:sz w:val="20"/>
                <w:szCs w:val="20"/>
              </w:rPr>
            </w:pPr>
            <w:ins w:id="830" w:author="Author">
              <w:r>
                <w:rPr>
                  <w:sz w:val="20"/>
                  <w:szCs w:val="20"/>
                </w:rPr>
                <w:t>Navigation</w:t>
              </w:r>
            </w:ins>
          </w:p>
        </w:tc>
        <w:tc>
          <w:tcPr>
            <w:tcW w:w="1701" w:type="dxa"/>
          </w:tcPr>
          <w:p w14:paraId="26AB3C14" w14:textId="77777777" w:rsidR="00BE0A20" w:rsidRPr="00437A02" w:rsidRDefault="00BE0A20" w:rsidP="00BE0A20">
            <w:pPr>
              <w:rPr>
                <w:ins w:id="831" w:author="Author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2C80B1" w14:textId="77777777" w:rsidR="00BE0A20" w:rsidRPr="00437A02" w:rsidRDefault="00BE0A20" w:rsidP="00BE0A20">
            <w:pPr>
              <w:jc w:val="right"/>
              <w:rPr>
                <w:ins w:id="832" w:author="Author"/>
                <w:sz w:val="20"/>
                <w:szCs w:val="20"/>
              </w:rPr>
            </w:pPr>
          </w:p>
        </w:tc>
      </w:tr>
      <w:tr w:rsidR="00E276AA" w:rsidRPr="00437A02" w14:paraId="2C43B0B1" w14:textId="77777777" w:rsidTr="00386696">
        <w:tc>
          <w:tcPr>
            <w:tcW w:w="1419" w:type="dxa"/>
          </w:tcPr>
          <w:p w14:paraId="376F259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A4260554</w:t>
            </w:r>
          </w:p>
        </w:tc>
        <w:tc>
          <w:tcPr>
            <w:tcW w:w="1696" w:type="dxa"/>
          </w:tcPr>
          <w:p w14:paraId="3E02DF1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Morgan</w:t>
            </w:r>
          </w:p>
        </w:tc>
        <w:tc>
          <w:tcPr>
            <w:tcW w:w="713" w:type="dxa"/>
          </w:tcPr>
          <w:p w14:paraId="0F34394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6186828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800</w:t>
            </w:r>
          </w:p>
        </w:tc>
        <w:tc>
          <w:tcPr>
            <w:tcW w:w="993" w:type="dxa"/>
          </w:tcPr>
          <w:p w14:paraId="004978A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1DA6D78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24A6C0E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800</w:t>
            </w:r>
          </w:p>
        </w:tc>
      </w:tr>
      <w:tr w:rsidR="00E276AA" w:rsidRPr="00437A02" w14:paraId="757F5320" w14:textId="77777777" w:rsidTr="00386696">
        <w:tc>
          <w:tcPr>
            <w:tcW w:w="1419" w:type="dxa"/>
          </w:tcPr>
          <w:p w14:paraId="3BDE4E6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A4261162</w:t>
            </w:r>
          </w:p>
        </w:tc>
        <w:tc>
          <w:tcPr>
            <w:tcW w:w="1696" w:type="dxa"/>
          </w:tcPr>
          <w:p w14:paraId="5A7329B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Murray Bridge</w:t>
            </w:r>
          </w:p>
        </w:tc>
        <w:tc>
          <w:tcPr>
            <w:tcW w:w="713" w:type="dxa"/>
          </w:tcPr>
          <w:p w14:paraId="0F1489A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21F1B7A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830</w:t>
            </w:r>
          </w:p>
        </w:tc>
        <w:tc>
          <w:tcPr>
            <w:tcW w:w="993" w:type="dxa"/>
          </w:tcPr>
          <w:p w14:paraId="511EDE9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284E937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697CD835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830</w:t>
            </w:r>
          </w:p>
        </w:tc>
      </w:tr>
      <w:tr w:rsidR="00E276AA" w:rsidRPr="00437A02" w14:paraId="4CB04F41" w14:textId="77777777" w:rsidTr="00386696">
        <w:tc>
          <w:tcPr>
            <w:tcW w:w="1419" w:type="dxa"/>
          </w:tcPr>
          <w:p w14:paraId="30A4E5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A4260524</w:t>
            </w:r>
          </w:p>
        </w:tc>
        <w:tc>
          <w:tcPr>
            <w:tcW w:w="1696" w:type="dxa"/>
          </w:tcPr>
          <w:p w14:paraId="410D775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Milang Jetty</w:t>
            </w:r>
          </w:p>
        </w:tc>
        <w:tc>
          <w:tcPr>
            <w:tcW w:w="713" w:type="dxa"/>
          </w:tcPr>
          <w:p w14:paraId="3CA7567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7AACC64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1,000</w:t>
            </w:r>
          </w:p>
        </w:tc>
        <w:tc>
          <w:tcPr>
            <w:tcW w:w="993" w:type="dxa"/>
          </w:tcPr>
          <w:p w14:paraId="513EA033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A94B6A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662FA3E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</w:t>
            </w:r>
          </w:p>
        </w:tc>
      </w:tr>
    </w:tbl>
    <w:p w14:paraId="22DD4522" w14:textId="77777777" w:rsidR="00437A02" w:rsidRDefault="00437A02">
      <w:pPr>
        <w:rPr>
          <w:b/>
          <w:u w:val="single"/>
        </w:rPr>
      </w:pPr>
    </w:p>
    <w:p w14:paraId="1DB1FEFF" w14:textId="77777777" w:rsidR="006203C1" w:rsidRPr="006203C1" w:rsidRDefault="006203C1" w:rsidP="006203C1">
      <w:r>
        <w:rPr>
          <w:b/>
          <w:u w:val="single"/>
        </w:rPr>
        <w:t>References</w:t>
      </w:r>
    </w:p>
    <w:p w14:paraId="509047B7" w14:textId="77777777" w:rsidR="002A12A2" w:rsidRPr="00C23894" w:rsidRDefault="006203C1" w:rsidP="006203C1">
      <w:pPr>
        <w:rPr>
          <w:b/>
        </w:rPr>
      </w:pPr>
      <w:r w:rsidRPr="00C23894">
        <w:rPr>
          <w:b/>
        </w:rPr>
        <w:t>Objectives and Outcomes for River Operations in the River Murray System</w:t>
      </w:r>
      <w:r>
        <w:rPr>
          <w:b/>
        </w:rPr>
        <w:t xml:space="preserve">. </w:t>
      </w:r>
      <w:r w:rsidRPr="00C23894">
        <w:rPr>
          <w:b/>
        </w:rPr>
        <w:t>http://www.mdba.gov.au/media-pubs/publications/objectives-and-Outcomes-for-River-Operations</w:t>
      </w:r>
    </w:p>
    <w:sectPr w:rsidR="002A12A2" w:rsidRPr="00C23894" w:rsidSect="000D39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hor" w:initials="A">
    <w:p w14:paraId="0DAD8FD9" w14:textId="16AF1A34" w:rsidR="00BA75EB" w:rsidRDefault="00BA75EB">
      <w:pPr>
        <w:pStyle w:val="CommentText"/>
      </w:pPr>
      <w:r>
        <w:rPr>
          <w:rStyle w:val="CommentReference"/>
        </w:rPr>
        <w:annotationRef/>
      </w:r>
      <w:r>
        <w:t>This is a hard rule – is that what determines whether soft or Hard?</w:t>
      </w:r>
    </w:p>
  </w:comment>
  <w:comment w:id="18" w:author="Author" w:initials="A">
    <w:p w14:paraId="4C6CF5A0" w14:textId="2BD63EF7" w:rsidR="00BA75EB" w:rsidRDefault="00BA75EB">
      <w:pPr>
        <w:pStyle w:val="CommentText"/>
      </w:pPr>
      <w:r>
        <w:rPr>
          <w:rStyle w:val="CommentReference"/>
        </w:rPr>
        <w:annotationRef/>
      </w:r>
      <w:r>
        <w:t>Not useful</w:t>
      </w:r>
    </w:p>
  </w:comment>
  <w:comment w:id="96" w:author="Author" w:initials="A">
    <w:p w14:paraId="4D6D00AA" w14:textId="0A16FB6A" w:rsidR="00BA75EB" w:rsidRDefault="00BA75EB">
      <w:pPr>
        <w:pStyle w:val="CommentText"/>
      </w:pPr>
      <w:r>
        <w:rPr>
          <w:rStyle w:val="CommentReference"/>
        </w:rPr>
        <w:annotationRef/>
      </w:r>
      <w:r>
        <w:t>Does this relate to daily order varying from forecast order? If so change in order up or down is useful.</w:t>
      </w:r>
    </w:p>
  </w:comment>
  <w:comment w:id="99" w:author="Author" w:initials="A">
    <w:p w14:paraId="168D645D" w14:textId="1D3D8676" w:rsidR="00BA75EB" w:rsidRDefault="00BA75EB">
      <w:pPr>
        <w:pStyle w:val="CommentText"/>
      </w:pPr>
      <w:r>
        <w:rPr>
          <w:rStyle w:val="CommentReference"/>
        </w:rPr>
        <w:annotationRef/>
      </w:r>
      <w:r>
        <w:t>Please discuss</w:t>
      </w:r>
    </w:p>
  </w:comment>
  <w:comment w:id="102" w:author="Author" w:initials="A">
    <w:p w14:paraId="3BA4860F" w14:textId="6F23990E" w:rsidR="00BA75EB" w:rsidRDefault="00BA75EB">
      <w:pPr>
        <w:pStyle w:val="CommentText"/>
      </w:pPr>
      <w:r>
        <w:rPr>
          <w:rStyle w:val="CommentReference"/>
        </w:rPr>
        <w:annotationRef/>
      </w:r>
      <w:r>
        <w:t>Please discuss</w:t>
      </w:r>
    </w:p>
  </w:comment>
  <w:comment w:id="107" w:author="Author" w:initials="A">
    <w:p w14:paraId="0329F70E" w14:textId="643D7849" w:rsidR="00BA75EB" w:rsidRDefault="00BA75EB">
      <w:pPr>
        <w:pStyle w:val="CommentText"/>
      </w:pPr>
      <w:r>
        <w:rPr>
          <w:rStyle w:val="CommentReference"/>
        </w:rPr>
        <w:annotationRef/>
      </w:r>
      <w:r>
        <w:t>Not useful</w:t>
      </w:r>
    </w:p>
  </w:comment>
  <w:comment w:id="226" w:author="Author" w:initials="A">
    <w:p w14:paraId="60011551" w14:textId="502D5974" w:rsidR="00BA75EB" w:rsidRDefault="00BA75EB">
      <w:pPr>
        <w:pStyle w:val="CommentText"/>
      </w:pPr>
      <w:r>
        <w:rPr>
          <w:rStyle w:val="CommentReference"/>
        </w:rPr>
        <w:annotationRef/>
      </w:r>
      <w:r>
        <w:t>Should we have a ‘soft’ warning of 60%? For advance notice</w:t>
      </w:r>
    </w:p>
  </w:comment>
  <w:comment w:id="249" w:author="Author" w:initials="A">
    <w:p w14:paraId="189F3A9B" w14:textId="46B2E9AF" w:rsidR="00BA75EB" w:rsidRDefault="00BA75EB">
      <w:pPr>
        <w:pStyle w:val="CommentText"/>
      </w:pPr>
      <w:r>
        <w:rPr>
          <w:rStyle w:val="CommentReference"/>
        </w:rPr>
        <w:annotationRef/>
      </w:r>
      <w:r>
        <w:t>Not relevant</w:t>
      </w:r>
      <w:r w:rsidR="00CC487B">
        <w:t xml:space="preserve"> – Edward escape &gt; Wakool escape</w:t>
      </w:r>
    </w:p>
  </w:comment>
  <w:comment w:id="257" w:author="Author" w:initials="A">
    <w:p w14:paraId="55CB30EC" w14:textId="51793334" w:rsidR="00CC487B" w:rsidRDefault="00CC487B">
      <w:pPr>
        <w:pStyle w:val="CommentText"/>
      </w:pPr>
      <w:r>
        <w:rPr>
          <w:rStyle w:val="CommentReference"/>
        </w:rPr>
        <w:annotationRef/>
      </w:r>
      <w:r>
        <w:t>No longer applies</w:t>
      </w:r>
    </w:p>
  </w:comment>
  <w:comment w:id="447" w:author="Author" w:initials="A">
    <w:p w14:paraId="2D7C8566" w14:textId="7EC28861" w:rsidR="00BA75EB" w:rsidRDefault="00BA75EB">
      <w:pPr>
        <w:pStyle w:val="CommentText"/>
      </w:pPr>
      <w:r>
        <w:rPr>
          <w:rStyle w:val="CommentReference"/>
        </w:rPr>
        <w:annotationRef/>
      </w:r>
      <w:r>
        <w:t>This is only of value when predicted so can forewarn irrigators</w:t>
      </w:r>
    </w:p>
  </w:comment>
  <w:comment w:id="592" w:author="Author" w:initials="A">
    <w:p w14:paraId="3C3C9ABE" w14:textId="4EC94029" w:rsidR="00117A5B" w:rsidRDefault="00117A5B">
      <w:pPr>
        <w:pStyle w:val="CommentText"/>
      </w:pPr>
      <w:r>
        <w:rPr>
          <w:rStyle w:val="CommentReference"/>
        </w:rPr>
        <w:annotationRef/>
      </w:r>
      <w:r>
        <w:t>Not relevant. Mullaroo Creek regulator flow v’s flow d/s Lock 9</w:t>
      </w:r>
    </w:p>
  </w:comment>
  <w:comment w:id="668" w:author="Author" w:initials="A">
    <w:p w14:paraId="2CE3E340" w14:textId="4CE1E3A9" w:rsidR="00BA75EB" w:rsidRDefault="00BA75EB">
      <w:pPr>
        <w:pStyle w:val="CommentText"/>
      </w:pPr>
      <w:r>
        <w:rPr>
          <w:rStyle w:val="CommentReference"/>
        </w:rPr>
        <w:annotationRef/>
      </w:r>
      <w:r>
        <w:t>This is of use in the forecast</w:t>
      </w:r>
    </w:p>
  </w:comment>
  <w:comment w:id="686" w:author="Author" w:initials="A">
    <w:p w14:paraId="2BEE90E4" w14:textId="4189E930" w:rsidR="00BA75EB" w:rsidRDefault="00BA75EB">
      <w:pPr>
        <w:pStyle w:val="CommentText"/>
      </w:pPr>
      <w:r>
        <w:rPr>
          <w:rStyle w:val="CommentReference"/>
        </w:rPr>
        <w:annotationRef/>
      </w:r>
      <w:r>
        <w:t>Where did 750 come from. Downstream at Lock 6 is 580</w:t>
      </w:r>
      <w:r w:rsidR="005D5873">
        <w:t>. I think a lower figure is better to give some advance warning to allow time for possible remedial actions</w:t>
      </w:r>
    </w:p>
  </w:comment>
  <w:comment w:id="697" w:author="Author" w:initials="A">
    <w:p w14:paraId="1B7D1798" w14:textId="55754706" w:rsidR="00BA75EB" w:rsidRDefault="00BA75EB">
      <w:pPr>
        <w:pStyle w:val="CommentText"/>
      </w:pPr>
      <w:r>
        <w:rPr>
          <w:rStyle w:val="CommentReference"/>
        </w:rPr>
        <w:annotationRef/>
      </w:r>
      <w:r>
        <w:t>This is maximum surcharge level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AD8FD9" w15:done="0"/>
  <w15:commentEx w15:paraId="4C6CF5A0" w15:done="0"/>
  <w15:commentEx w15:paraId="4D6D00AA" w15:done="0"/>
  <w15:commentEx w15:paraId="168D645D" w15:done="0"/>
  <w15:commentEx w15:paraId="3BA4860F" w15:done="0"/>
  <w15:commentEx w15:paraId="0329F70E" w15:done="0"/>
  <w15:commentEx w15:paraId="60011551" w15:done="0"/>
  <w15:commentEx w15:paraId="189F3A9B" w15:done="0"/>
  <w15:commentEx w15:paraId="55CB30EC" w15:done="0"/>
  <w15:commentEx w15:paraId="2D7C8566" w15:done="0"/>
  <w15:commentEx w15:paraId="3C3C9ABE" w15:done="0"/>
  <w15:commentEx w15:paraId="2CE3E340" w15:done="0"/>
  <w15:commentEx w15:paraId="2BEE90E4" w15:done="0"/>
  <w15:commentEx w15:paraId="1B7D17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5D0DE" w14:textId="77777777" w:rsidR="004424DB" w:rsidRDefault="004424DB" w:rsidP="00560888">
      <w:pPr>
        <w:spacing w:after="0" w:line="240" w:lineRule="auto"/>
      </w:pPr>
      <w:r>
        <w:separator/>
      </w:r>
    </w:p>
  </w:endnote>
  <w:endnote w:type="continuationSeparator" w:id="0">
    <w:p w14:paraId="1BB7E345" w14:textId="77777777" w:rsidR="004424DB" w:rsidRDefault="004424DB" w:rsidP="005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F991" w14:textId="77777777" w:rsidR="00BA75EB" w:rsidRDefault="00BA75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170D8" w14:textId="77777777" w:rsidR="00BA75EB" w:rsidRDefault="00BA75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5F8D4" w14:textId="77777777" w:rsidR="00BA75EB" w:rsidRDefault="00BA75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4D014" w14:textId="77777777" w:rsidR="004424DB" w:rsidRDefault="004424DB" w:rsidP="00560888">
      <w:pPr>
        <w:spacing w:after="0" w:line="240" w:lineRule="auto"/>
      </w:pPr>
      <w:r>
        <w:separator/>
      </w:r>
    </w:p>
  </w:footnote>
  <w:footnote w:type="continuationSeparator" w:id="0">
    <w:p w14:paraId="6833E142" w14:textId="77777777" w:rsidR="004424DB" w:rsidRDefault="004424DB" w:rsidP="00560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6F078" w14:textId="77777777" w:rsidR="00BA75EB" w:rsidRDefault="00BA75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3CFBF" w14:textId="77777777" w:rsidR="00BA75EB" w:rsidRDefault="00BA75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D72F6" w14:textId="77777777" w:rsidR="00BA75EB" w:rsidRDefault="00BA75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74B7"/>
    <w:multiLevelType w:val="hybridMultilevel"/>
    <w:tmpl w:val="08DE8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6732"/>
    <w:multiLevelType w:val="hybridMultilevel"/>
    <w:tmpl w:val="4D2889D0"/>
    <w:lvl w:ilvl="0" w:tplc="9E8858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74FED"/>
    <w:multiLevelType w:val="hybridMultilevel"/>
    <w:tmpl w:val="4DF2AF42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CB64EE3"/>
    <w:multiLevelType w:val="hybridMultilevel"/>
    <w:tmpl w:val="5B2AC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35DBB"/>
    <w:multiLevelType w:val="hybridMultilevel"/>
    <w:tmpl w:val="506A6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E0093"/>
    <w:multiLevelType w:val="hybridMultilevel"/>
    <w:tmpl w:val="581A5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A1979"/>
    <w:multiLevelType w:val="hybridMultilevel"/>
    <w:tmpl w:val="DA242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2143F"/>
    <w:multiLevelType w:val="hybridMultilevel"/>
    <w:tmpl w:val="BC442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96"/>
    <w:rsid w:val="00042E96"/>
    <w:rsid w:val="00056B78"/>
    <w:rsid w:val="000607A3"/>
    <w:rsid w:val="00067A47"/>
    <w:rsid w:val="0007144C"/>
    <w:rsid w:val="00071456"/>
    <w:rsid w:val="000876E2"/>
    <w:rsid w:val="000A60B9"/>
    <w:rsid w:val="000B6255"/>
    <w:rsid w:val="000C3AB9"/>
    <w:rsid w:val="000D3930"/>
    <w:rsid w:val="000E16EF"/>
    <w:rsid w:val="000F0E6F"/>
    <w:rsid w:val="000F51E8"/>
    <w:rsid w:val="001114E6"/>
    <w:rsid w:val="00117A5B"/>
    <w:rsid w:val="001224FB"/>
    <w:rsid w:val="0012617D"/>
    <w:rsid w:val="00133BA2"/>
    <w:rsid w:val="00136492"/>
    <w:rsid w:val="001614E3"/>
    <w:rsid w:val="0016596F"/>
    <w:rsid w:val="00165F65"/>
    <w:rsid w:val="00166133"/>
    <w:rsid w:val="001950E4"/>
    <w:rsid w:val="001A7172"/>
    <w:rsid w:val="001B2BA7"/>
    <w:rsid w:val="001B65F8"/>
    <w:rsid w:val="001B7442"/>
    <w:rsid w:val="001C3F29"/>
    <w:rsid w:val="001C75C9"/>
    <w:rsid w:val="001F019E"/>
    <w:rsid w:val="001F0239"/>
    <w:rsid w:val="001F5B36"/>
    <w:rsid w:val="00206FFA"/>
    <w:rsid w:val="00221B93"/>
    <w:rsid w:val="00223B9D"/>
    <w:rsid w:val="00230A98"/>
    <w:rsid w:val="00232B81"/>
    <w:rsid w:val="0025226A"/>
    <w:rsid w:val="002739DD"/>
    <w:rsid w:val="002A12A2"/>
    <w:rsid w:val="002A513F"/>
    <w:rsid w:val="002B6953"/>
    <w:rsid w:val="002D0757"/>
    <w:rsid w:val="002D155D"/>
    <w:rsid w:val="002D3C95"/>
    <w:rsid w:val="002D61D8"/>
    <w:rsid w:val="002F6203"/>
    <w:rsid w:val="00316EE3"/>
    <w:rsid w:val="0031770D"/>
    <w:rsid w:val="00342458"/>
    <w:rsid w:val="003427EC"/>
    <w:rsid w:val="003834C3"/>
    <w:rsid w:val="00384B8E"/>
    <w:rsid w:val="00386696"/>
    <w:rsid w:val="003925B8"/>
    <w:rsid w:val="003A6B3D"/>
    <w:rsid w:val="003C7E21"/>
    <w:rsid w:val="003D46A8"/>
    <w:rsid w:val="003D651B"/>
    <w:rsid w:val="00401F05"/>
    <w:rsid w:val="00411047"/>
    <w:rsid w:val="00411477"/>
    <w:rsid w:val="00437A02"/>
    <w:rsid w:val="004424DB"/>
    <w:rsid w:val="00447CAA"/>
    <w:rsid w:val="0047192D"/>
    <w:rsid w:val="004856D7"/>
    <w:rsid w:val="004947DF"/>
    <w:rsid w:val="004D0DE7"/>
    <w:rsid w:val="00511367"/>
    <w:rsid w:val="00517DDF"/>
    <w:rsid w:val="005341AE"/>
    <w:rsid w:val="00553475"/>
    <w:rsid w:val="00560888"/>
    <w:rsid w:val="00566F1A"/>
    <w:rsid w:val="00576FA9"/>
    <w:rsid w:val="0059192C"/>
    <w:rsid w:val="005946BB"/>
    <w:rsid w:val="005A7153"/>
    <w:rsid w:val="005B7FAD"/>
    <w:rsid w:val="005C3A86"/>
    <w:rsid w:val="005D2B85"/>
    <w:rsid w:val="005D5873"/>
    <w:rsid w:val="005E7048"/>
    <w:rsid w:val="005F25D2"/>
    <w:rsid w:val="005F58EA"/>
    <w:rsid w:val="005F7FE4"/>
    <w:rsid w:val="006041D7"/>
    <w:rsid w:val="006203C1"/>
    <w:rsid w:val="00643E25"/>
    <w:rsid w:val="0067410A"/>
    <w:rsid w:val="00675699"/>
    <w:rsid w:val="00685331"/>
    <w:rsid w:val="00695360"/>
    <w:rsid w:val="006A3BAB"/>
    <w:rsid w:val="006B7B31"/>
    <w:rsid w:val="006E1655"/>
    <w:rsid w:val="006F2C36"/>
    <w:rsid w:val="007174A3"/>
    <w:rsid w:val="00741136"/>
    <w:rsid w:val="00744644"/>
    <w:rsid w:val="00745945"/>
    <w:rsid w:val="00765E86"/>
    <w:rsid w:val="0076604D"/>
    <w:rsid w:val="00775CB7"/>
    <w:rsid w:val="007A49BF"/>
    <w:rsid w:val="007B4D23"/>
    <w:rsid w:val="007C1C0F"/>
    <w:rsid w:val="007F6A01"/>
    <w:rsid w:val="00814F5C"/>
    <w:rsid w:val="00815715"/>
    <w:rsid w:val="00825139"/>
    <w:rsid w:val="00837D70"/>
    <w:rsid w:val="00842464"/>
    <w:rsid w:val="00846737"/>
    <w:rsid w:val="00851B64"/>
    <w:rsid w:val="00852B0A"/>
    <w:rsid w:val="00856B85"/>
    <w:rsid w:val="00862436"/>
    <w:rsid w:val="00862641"/>
    <w:rsid w:val="0087599A"/>
    <w:rsid w:val="00893F87"/>
    <w:rsid w:val="00896E6D"/>
    <w:rsid w:val="008A1E2C"/>
    <w:rsid w:val="008A67F2"/>
    <w:rsid w:val="008A7A80"/>
    <w:rsid w:val="008B3F56"/>
    <w:rsid w:val="008C697D"/>
    <w:rsid w:val="008D1EDC"/>
    <w:rsid w:val="008F3AC6"/>
    <w:rsid w:val="008F43D7"/>
    <w:rsid w:val="008F5E58"/>
    <w:rsid w:val="00901081"/>
    <w:rsid w:val="00951D8A"/>
    <w:rsid w:val="00962268"/>
    <w:rsid w:val="0096649B"/>
    <w:rsid w:val="00992EAE"/>
    <w:rsid w:val="009B0C08"/>
    <w:rsid w:val="009C6566"/>
    <w:rsid w:val="009D6E1B"/>
    <w:rsid w:val="00A07E1C"/>
    <w:rsid w:val="00A112C3"/>
    <w:rsid w:val="00A14B45"/>
    <w:rsid w:val="00A27B9E"/>
    <w:rsid w:val="00A30A35"/>
    <w:rsid w:val="00A34474"/>
    <w:rsid w:val="00A4307E"/>
    <w:rsid w:val="00A60389"/>
    <w:rsid w:val="00A7264F"/>
    <w:rsid w:val="00A72C2A"/>
    <w:rsid w:val="00AA6146"/>
    <w:rsid w:val="00AA74AD"/>
    <w:rsid w:val="00AB070A"/>
    <w:rsid w:val="00AB20FB"/>
    <w:rsid w:val="00B049A7"/>
    <w:rsid w:val="00B20463"/>
    <w:rsid w:val="00B33496"/>
    <w:rsid w:val="00B7247E"/>
    <w:rsid w:val="00B7769A"/>
    <w:rsid w:val="00B827A0"/>
    <w:rsid w:val="00BA186E"/>
    <w:rsid w:val="00BA75EB"/>
    <w:rsid w:val="00BB53B6"/>
    <w:rsid w:val="00BD3F70"/>
    <w:rsid w:val="00BE0A20"/>
    <w:rsid w:val="00BE23F0"/>
    <w:rsid w:val="00C20249"/>
    <w:rsid w:val="00C21636"/>
    <w:rsid w:val="00C218B4"/>
    <w:rsid w:val="00C23894"/>
    <w:rsid w:val="00C4473A"/>
    <w:rsid w:val="00C61AC9"/>
    <w:rsid w:val="00C713E0"/>
    <w:rsid w:val="00C75D14"/>
    <w:rsid w:val="00CB2051"/>
    <w:rsid w:val="00CB5093"/>
    <w:rsid w:val="00CC487B"/>
    <w:rsid w:val="00CC78EC"/>
    <w:rsid w:val="00CE27EE"/>
    <w:rsid w:val="00D1224F"/>
    <w:rsid w:val="00D12F7B"/>
    <w:rsid w:val="00D26092"/>
    <w:rsid w:val="00D35988"/>
    <w:rsid w:val="00D50E69"/>
    <w:rsid w:val="00D618BC"/>
    <w:rsid w:val="00D625DE"/>
    <w:rsid w:val="00D84618"/>
    <w:rsid w:val="00D8479B"/>
    <w:rsid w:val="00E0416B"/>
    <w:rsid w:val="00E05014"/>
    <w:rsid w:val="00E12E7A"/>
    <w:rsid w:val="00E13040"/>
    <w:rsid w:val="00E16F8C"/>
    <w:rsid w:val="00E226B3"/>
    <w:rsid w:val="00E2369E"/>
    <w:rsid w:val="00E276AA"/>
    <w:rsid w:val="00E40B3C"/>
    <w:rsid w:val="00E453CC"/>
    <w:rsid w:val="00E55F09"/>
    <w:rsid w:val="00E56BC7"/>
    <w:rsid w:val="00E82770"/>
    <w:rsid w:val="00E93085"/>
    <w:rsid w:val="00E93280"/>
    <w:rsid w:val="00EA5026"/>
    <w:rsid w:val="00ED0448"/>
    <w:rsid w:val="00ED3336"/>
    <w:rsid w:val="00ED4CE4"/>
    <w:rsid w:val="00EE49CF"/>
    <w:rsid w:val="00EF021C"/>
    <w:rsid w:val="00F14054"/>
    <w:rsid w:val="00F2093F"/>
    <w:rsid w:val="00F309A1"/>
    <w:rsid w:val="00F402F1"/>
    <w:rsid w:val="00F574AC"/>
    <w:rsid w:val="00F75130"/>
    <w:rsid w:val="00F75CDE"/>
    <w:rsid w:val="00F922A3"/>
    <w:rsid w:val="00FC06D9"/>
    <w:rsid w:val="00FC2D74"/>
    <w:rsid w:val="00FC7B56"/>
    <w:rsid w:val="00FD270C"/>
    <w:rsid w:val="00FE42C4"/>
    <w:rsid w:val="00FE4D96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E5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3CC"/>
  </w:style>
  <w:style w:type="paragraph" w:styleId="Heading1">
    <w:name w:val="heading 1"/>
    <w:basedOn w:val="Normal"/>
    <w:next w:val="Normal"/>
    <w:link w:val="Heading1Char"/>
    <w:uiPriority w:val="9"/>
    <w:qFormat/>
    <w:rsid w:val="00C71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1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5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7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0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B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D61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B74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7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4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442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6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888"/>
  </w:style>
  <w:style w:type="paragraph" w:styleId="Footer">
    <w:name w:val="footer"/>
    <w:basedOn w:val="Normal"/>
    <w:link w:val="FooterChar"/>
    <w:uiPriority w:val="99"/>
    <w:semiHidden/>
    <w:unhideWhenUsed/>
    <w:rsid w:val="0056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8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9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E45A6-0BED-48EE-B816-69978347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2016-03-08T03:59:00Z</dcterms:created>
  <dcterms:modified xsi:type="dcterms:W3CDTF">2016-03-08T04:01:00Z</dcterms:modified>
</cp:coreProperties>
</file>